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spacing w:val="0"/>
          <w:kern w:val="0"/>
          <w:sz w:val="22"/>
          <w:szCs w:val="22"/>
        </w:rPr>
        <w:id w:val="1373560079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756E07" w:rsidRPr="008848D6" w:rsidRDefault="00506FF0" w:rsidP="00C22C69">
          <w:pPr>
            <w:pStyle w:val="Title"/>
          </w:pPr>
          <w:sdt>
            <w:sdtPr>
              <w:rPr>
                <w:lang w:val="en-IN"/>
              </w:rPr>
              <w:alias w:val="Title"/>
              <w:id w:val="1332491293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roofErr w:type="spellStart"/>
              <w:r w:rsidR="00E9750C">
                <w:rPr>
                  <w:lang w:val="en-IN"/>
                </w:rPr>
                <w:t>YCompany</w:t>
              </w:r>
              <w:proofErr w:type="spellEnd"/>
              <w:r w:rsidR="00E9750C">
                <w:rPr>
                  <w:lang w:val="en-IN"/>
                </w:rPr>
                <w:t>-Electronic Insurance Policy</w:t>
              </w:r>
            </w:sdtContent>
          </w:sdt>
        </w:p>
        <w:p w:rsidR="00756E07" w:rsidRPr="008848D6" w:rsidRDefault="00756E07" w:rsidP="00C22C69">
          <w:pPr>
            <w:pStyle w:val="Title"/>
            <w:rPr>
              <w:sz w:val="36"/>
              <w:szCs w:val="36"/>
            </w:rPr>
          </w:pPr>
          <w:r w:rsidRPr="008848D6">
            <w:rPr>
              <w:rStyle w:val="SubtitleChar"/>
              <w:rFonts w:asciiTheme="majorHAnsi" w:hAnsiTheme="majorHAnsi"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09526010" wp14:editId="383C014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38795" cy="807085"/>
                    <wp:effectExtent l="0" t="0" r="24765" b="15240"/>
                    <wp:wrapNone/>
                    <wp:docPr id="18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38795" cy="80708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48A9FE5" id="Rectangle 2" o:spid="_x0000_s1026" style="position:absolute;margin-left:0;margin-top:0;width:640.85pt;height:63.5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" o:allowincell="f" fillcolor="#5b9bd5 [3204]" strokecolor="#2f5496 [2408]">
                    <w10:wrap anchorx="page" anchory="page"/>
                  </v:rect>
                </w:pict>
              </mc:Fallback>
            </mc:AlternateContent>
          </w:r>
          <w:r w:rsidRPr="008848D6">
            <w:rPr>
              <w:rStyle w:val="SubtitleChar"/>
              <w:rFonts w:asciiTheme="majorHAnsi" w:hAnsiTheme="majorHAnsi"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710AEFB7" wp14:editId="4B9B2C47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39095"/>
                    <wp:effectExtent l="9525" t="5715" r="13970" b="8890"/>
                    <wp:wrapNone/>
                    <wp:docPr id="17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390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7058F292" id="Rectangle 5" o:spid="_x0000_s1026" style="position:absolute;margin-left:0;margin-top:0;width:7.15pt;height:829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" o:allowincell="f" fillcolor="white [3212]" strokecolor="#2f5496 [2408]">
                    <w10:wrap anchorx="margin" anchory="page"/>
                  </v:rect>
                </w:pict>
              </mc:Fallback>
            </mc:AlternateContent>
          </w:r>
          <w:r w:rsidRPr="008848D6">
            <w:rPr>
              <w:rStyle w:val="SubtitleChar"/>
              <w:rFonts w:asciiTheme="majorHAnsi" w:hAnsiTheme="majorHAnsi"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1AFE6FBE" wp14:editId="2E119E99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39095"/>
                    <wp:effectExtent l="9525" t="5715" r="13970" b="8890"/>
                    <wp:wrapNone/>
                    <wp:docPr id="16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390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6DFFB64D" id="Rectangle 4" o:spid="_x0000_s1026" style="position:absolute;margin-left:0;margin-top:0;width:7.15pt;height:829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" o:allowincell="f" fillcolor="white [3212]" strokecolor="#2f5496 [2408]">
                    <w10:wrap anchorx="margin" anchory="page"/>
                  </v:rect>
                </w:pict>
              </mc:Fallback>
            </mc:AlternateContent>
          </w:r>
          <w:r w:rsidRPr="008848D6">
            <w:rPr>
              <w:rStyle w:val="SubtitleChar"/>
              <w:rFonts w:asciiTheme="majorHAnsi" w:hAnsiTheme="majorHAnsi"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4FE0D80" wp14:editId="5158D100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38795" cy="807085"/>
                    <wp:effectExtent l="0" t="0" r="24765" b="15240"/>
                    <wp:wrapNone/>
                    <wp:docPr id="14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38795" cy="80708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1AADCF5E" id="Rectangle 3" o:spid="_x0000_s1026" style="position:absolute;margin-left:0;margin-top:0;width:640.85pt;height:63.5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" o:allowincell="f" fillcolor="#5b9bd5 [3204]" strokecolor="#2f5496 [2408]">
                    <w10:wrap anchorx="page" anchory="margin"/>
                  </v:rect>
                </w:pict>
              </mc:Fallback>
            </mc:AlternateContent>
          </w:r>
          <w:sdt>
            <w:sdtPr>
              <w:rPr>
                <w:sz w:val="36"/>
                <w:szCs w:val="36"/>
              </w:rPr>
              <w:alias w:val="Subtitle"/>
              <w:id w:val="14700077"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EndPr/>
            <w:sdtContent>
              <w:r w:rsidR="001D6A7E">
                <w:rPr>
                  <w:sz w:val="36"/>
                  <w:szCs w:val="36"/>
                  <w:lang w:val="en-IN"/>
                </w:rPr>
                <w:t>DAR Document</w:t>
              </w:r>
            </w:sdtContent>
          </w:sdt>
        </w:p>
        <w:p w:rsidR="00756E07" w:rsidRPr="008848D6" w:rsidRDefault="00756E07" w:rsidP="00C22C69">
          <w:pPr>
            <w:pStyle w:val="NoSpacing"/>
            <w:rPr>
              <w:rFonts w:asciiTheme="majorHAnsi" w:eastAsia="Times New Roman" w:hAnsiTheme="majorHAnsi"/>
              <w:sz w:val="52"/>
              <w:szCs w:val="52"/>
            </w:rPr>
          </w:pPr>
        </w:p>
        <w:p w:rsidR="00756E07" w:rsidRPr="008848D6" w:rsidRDefault="00756E07" w:rsidP="00C22C69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756E07" w:rsidRPr="008848D6" w:rsidRDefault="00756E07" w:rsidP="00C22C69">
          <w:pPr>
            <w:pStyle w:val="Title"/>
            <w:rPr>
              <w:sz w:val="36"/>
              <w:szCs w:val="36"/>
            </w:rPr>
          </w:pPr>
        </w:p>
        <w:p w:rsidR="00756E07" w:rsidRPr="008848D6" w:rsidRDefault="00756E07" w:rsidP="00C22C69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:rsidR="00756E07" w:rsidRPr="008848D6" w:rsidRDefault="00AF0091" w:rsidP="00C22C69">
          <w:pPr>
            <w:tabs>
              <w:tab w:val="left" w:pos="2544"/>
            </w:tabs>
            <w:spacing w:line="240" w:lineRule="auto"/>
            <w:rPr>
              <w:rFonts w:asciiTheme="majorHAnsi" w:hAnsiTheme="majorHAnsi"/>
            </w:rPr>
          </w:pPr>
          <w:r w:rsidRPr="008848D6">
            <w:rPr>
              <w:rFonts w:asciiTheme="majorHAnsi" w:hAnsiTheme="majorHAnsi"/>
            </w:rPr>
            <w:tab/>
          </w:r>
        </w:p>
        <w:p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  <w:r w:rsidRPr="008848D6">
            <w:rPr>
              <w:rFonts w:asciiTheme="majorHAnsi" w:hAnsiTheme="majorHAnsi"/>
              <w:noProof/>
            </w:rPr>
            <w:drawing>
              <wp:anchor distT="0" distB="0" distL="114300" distR="114300" simplePos="0" relativeHeight="251659264" behindDoc="0" locked="0" layoutInCell="1" allowOverlap="1" wp14:anchorId="5756BD3F" wp14:editId="35A70855">
                <wp:simplePos x="0" y="0"/>
                <wp:positionH relativeFrom="column">
                  <wp:posOffset>-142875</wp:posOffset>
                </wp:positionH>
                <wp:positionV relativeFrom="paragraph">
                  <wp:posOffset>134620</wp:posOffset>
                </wp:positionV>
                <wp:extent cx="2205990" cy="914400"/>
                <wp:effectExtent l="19050" t="0" r="3810" b="0"/>
                <wp:wrapSquare wrapText="bothSides"/>
                <wp:docPr id="2" name="Picture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05990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</a:graphicData>
                </a:graphic>
              </wp:anchor>
            </w:drawing>
          </w:r>
        </w:p>
        <w:p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sdt>
          <w:sdtPr>
            <w:rPr>
              <w:rFonts w:asciiTheme="majorHAnsi" w:hAnsiTheme="majorHAnsi" w:cs="Times New Roman"/>
            </w:rPr>
            <w:alias w:val="Company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756E07" w:rsidRPr="008848D6" w:rsidRDefault="00901988" w:rsidP="00C22C69">
              <w:pPr>
                <w:pStyle w:val="NoSpacing"/>
                <w:rPr>
                  <w:rFonts w:asciiTheme="majorHAnsi" w:hAnsiTheme="majorHAnsi"/>
                </w:rPr>
              </w:pPr>
              <w:r w:rsidRPr="008848D6">
                <w:rPr>
                  <w:rFonts w:asciiTheme="majorHAnsi" w:hAnsiTheme="majorHAnsi" w:cs="Times New Roman"/>
                </w:rPr>
                <w:t>Nagarro Software Pvt. Ltd.</w:t>
              </w:r>
            </w:p>
          </w:sdtContent>
        </w:sdt>
        <w:sdt>
          <w:sdtPr>
            <w:rPr>
              <w:rFonts w:asciiTheme="majorHAnsi" w:hAnsiTheme="majorHAnsi"/>
            </w:rPr>
            <w:alias w:val="Author"/>
            <w:id w:val="-2097089043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756E07" w:rsidRPr="008848D6" w:rsidRDefault="00E9750C" w:rsidP="00C22C69">
              <w:pPr>
                <w:pStyle w:val="NoSpacing"/>
                <w:rPr>
                  <w:rFonts w:asciiTheme="majorHAnsi" w:hAnsiTheme="majorHAnsi"/>
                  <w:b/>
                  <w:bCs/>
                </w:rPr>
              </w:pPr>
              <w:r>
                <w:rPr>
                  <w:rFonts w:asciiTheme="majorHAnsi" w:hAnsiTheme="majorHAnsi"/>
                </w:rPr>
                <w:t>Isha Gupta</w:t>
              </w:r>
            </w:p>
          </w:sdtContent>
        </w:sdt>
      </w:sdtContent>
    </w:sdt>
    <w:p w:rsidR="00756E07" w:rsidRPr="008848D6" w:rsidRDefault="00756E07" w:rsidP="00C22C69">
      <w:pPr>
        <w:spacing w:line="240" w:lineRule="auto"/>
        <w:rPr>
          <w:rFonts w:asciiTheme="majorHAnsi" w:hAnsiTheme="majorHAnsi"/>
          <w:b/>
          <w:bCs/>
        </w:rPr>
      </w:pPr>
      <w:r w:rsidRPr="008848D6">
        <w:rPr>
          <w:rFonts w:asciiTheme="majorHAnsi" w:hAnsiTheme="majorHAnsi"/>
          <w:b/>
          <w:bCs/>
        </w:rPr>
        <w:br w:type="page"/>
      </w:r>
    </w:p>
    <w:p w:rsidR="00756E07" w:rsidRPr="008848D6" w:rsidRDefault="00756E07" w:rsidP="00C22C69">
      <w:pPr>
        <w:pStyle w:val="NoSpacing"/>
        <w:rPr>
          <w:rFonts w:asciiTheme="majorHAnsi" w:hAnsiTheme="majorHAnsi"/>
        </w:rPr>
      </w:pP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76"/>
        <w:gridCol w:w="1648"/>
        <w:gridCol w:w="2295"/>
        <w:gridCol w:w="3897"/>
      </w:tblGrid>
      <w:tr w:rsidR="00756E07" w:rsidRPr="008848D6" w:rsidTr="00756E07">
        <w:tc>
          <w:tcPr>
            <w:tcW w:w="9016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756E07" w:rsidRPr="008848D6" w:rsidRDefault="00756E07" w:rsidP="00C22C69">
            <w:pPr>
              <w:pStyle w:val="NoSpacing"/>
              <w:rPr>
                <w:rFonts w:asciiTheme="majorHAnsi" w:hAnsiTheme="majorHAnsi"/>
                <w:b/>
              </w:rPr>
            </w:pPr>
            <w:r w:rsidRPr="008848D6">
              <w:rPr>
                <w:rFonts w:asciiTheme="majorHAnsi" w:hAnsiTheme="majorHAnsi"/>
                <w:b/>
              </w:rPr>
              <w:t>Revision History</w:t>
            </w:r>
          </w:p>
        </w:tc>
      </w:tr>
      <w:tr w:rsidR="00756E07" w:rsidRPr="008848D6" w:rsidTr="00756E07">
        <w:tc>
          <w:tcPr>
            <w:tcW w:w="1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:rsidR="00756E07" w:rsidRPr="008848D6" w:rsidRDefault="00756E07" w:rsidP="00C22C69">
            <w:pPr>
              <w:pStyle w:val="NoSpacing"/>
              <w:rPr>
                <w:rFonts w:asciiTheme="majorHAnsi" w:hAnsiTheme="majorHAnsi"/>
              </w:rPr>
            </w:pPr>
            <w:r w:rsidRPr="008848D6">
              <w:rPr>
                <w:rFonts w:asciiTheme="majorHAnsi" w:hAnsiTheme="majorHAnsi"/>
              </w:rPr>
              <w:t>Version</w:t>
            </w:r>
          </w:p>
        </w:tc>
        <w:tc>
          <w:tcPr>
            <w:tcW w:w="16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:rsidR="00756E07" w:rsidRPr="008848D6" w:rsidRDefault="00756E07" w:rsidP="00C22C69">
            <w:pPr>
              <w:pStyle w:val="NoSpacing"/>
              <w:rPr>
                <w:rFonts w:asciiTheme="majorHAnsi" w:hAnsiTheme="majorHAnsi"/>
              </w:rPr>
            </w:pPr>
            <w:r w:rsidRPr="008848D6">
              <w:rPr>
                <w:rFonts w:asciiTheme="majorHAnsi" w:hAnsiTheme="majorHAnsi"/>
              </w:rPr>
              <w:t>Date</w:t>
            </w:r>
          </w:p>
        </w:tc>
        <w:tc>
          <w:tcPr>
            <w:tcW w:w="22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:rsidR="00756E07" w:rsidRPr="008848D6" w:rsidRDefault="00756E07" w:rsidP="00C22C69">
            <w:pPr>
              <w:pStyle w:val="NoSpacing"/>
              <w:rPr>
                <w:rFonts w:asciiTheme="majorHAnsi" w:hAnsiTheme="majorHAnsi"/>
              </w:rPr>
            </w:pPr>
            <w:r w:rsidRPr="008848D6">
              <w:rPr>
                <w:rFonts w:asciiTheme="majorHAnsi" w:hAnsiTheme="majorHAnsi"/>
              </w:rPr>
              <w:t>Author/Contributor</w:t>
            </w:r>
          </w:p>
        </w:tc>
        <w:tc>
          <w:tcPr>
            <w:tcW w:w="38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:rsidR="00756E07" w:rsidRPr="008848D6" w:rsidRDefault="00756E07" w:rsidP="00C22C69">
            <w:pPr>
              <w:pStyle w:val="NoSpacing"/>
              <w:rPr>
                <w:rFonts w:asciiTheme="majorHAnsi" w:hAnsiTheme="majorHAnsi"/>
              </w:rPr>
            </w:pPr>
            <w:r w:rsidRPr="008848D6">
              <w:rPr>
                <w:rFonts w:asciiTheme="majorHAnsi" w:hAnsiTheme="majorHAnsi"/>
              </w:rPr>
              <w:t>Comments</w:t>
            </w:r>
          </w:p>
        </w:tc>
      </w:tr>
      <w:tr w:rsidR="00756E07" w:rsidRPr="008848D6" w:rsidTr="00200904">
        <w:tc>
          <w:tcPr>
            <w:tcW w:w="1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6E07" w:rsidRPr="008848D6" w:rsidRDefault="00B50742" w:rsidP="00C22C69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V1.0</w:t>
            </w:r>
          </w:p>
        </w:tc>
        <w:tc>
          <w:tcPr>
            <w:tcW w:w="16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6E07" w:rsidRPr="008848D6" w:rsidRDefault="00F329BB" w:rsidP="00C22C69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  <w:r w:rsidRPr="00F329BB">
              <w:rPr>
                <w:rFonts w:asciiTheme="majorHAnsi" w:hAnsiTheme="majorHAnsi"/>
                <w:vertAlign w:val="superscript"/>
              </w:rPr>
              <w:t>th</w:t>
            </w:r>
            <w:r>
              <w:rPr>
                <w:rFonts w:asciiTheme="majorHAnsi" w:hAnsiTheme="majorHAnsi"/>
              </w:rPr>
              <w:t xml:space="preserve"> May 2017</w:t>
            </w:r>
          </w:p>
        </w:tc>
        <w:tc>
          <w:tcPr>
            <w:tcW w:w="22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6E07" w:rsidRPr="008848D6" w:rsidRDefault="00CE7D6A" w:rsidP="00C22C69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Isha Gupta</w:t>
            </w:r>
          </w:p>
        </w:tc>
        <w:tc>
          <w:tcPr>
            <w:tcW w:w="38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6E07" w:rsidRPr="008848D6" w:rsidRDefault="00756E07" w:rsidP="00CB78C5">
            <w:pPr>
              <w:pStyle w:val="NoSpacing"/>
              <w:rPr>
                <w:rFonts w:asciiTheme="majorHAnsi" w:hAnsiTheme="majorHAnsi"/>
              </w:rPr>
            </w:pPr>
          </w:p>
        </w:tc>
      </w:tr>
      <w:tr w:rsidR="00756E07" w:rsidRPr="008848D6" w:rsidTr="00756E07">
        <w:tc>
          <w:tcPr>
            <w:tcW w:w="1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6E07" w:rsidRPr="008848D6" w:rsidRDefault="00F329BB" w:rsidP="00C22C69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V1.1</w:t>
            </w:r>
          </w:p>
        </w:tc>
        <w:tc>
          <w:tcPr>
            <w:tcW w:w="16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6E07" w:rsidRPr="008848D6" w:rsidRDefault="00F329BB" w:rsidP="00CB78C5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</w:t>
            </w:r>
            <w:r w:rsidRPr="00F329BB">
              <w:rPr>
                <w:rFonts w:asciiTheme="majorHAnsi" w:hAnsiTheme="majorHAnsi"/>
                <w:vertAlign w:val="superscript"/>
              </w:rPr>
              <w:t>th</w:t>
            </w:r>
            <w:r>
              <w:rPr>
                <w:rFonts w:asciiTheme="majorHAnsi" w:hAnsiTheme="majorHAnsi"/>
              </w:rPr>
              <w:t xml:space="preserve"> May 2017</w:t>
            </w:r>
          </w:p>
        </w:tc>
        <w:tc>
          <w:tcPr>
            <w:tcW w:w="22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6E07" w:rsidRPr="008848D6" w:rsidRDefault="00F329BB" w:rsidP="0041450E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Isha Gupta</w:t>
            </w:r>
          </w:p>
        </w:tc>
        <w:tc>
          <w:tcPr>
            <w:tcW w:w="38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6E07" w:rsidRPr="008848D6" w:rsidRDefault="00756E07" w:rsidP="0041450E">
            <w:pPr>
              <w:pStyle w:val="NoSpacing"/>
              <w:rPr>
                <w:rFonts w:asciiTheme="majorHAnsi" w:hAnsiTheme="majorHAnsi"/>
              </w:rPr>
            </w:pPr>
          </w:p>
        </w:tc>
      </w:tr>
      <w:tr w:rsidR="00756E07" w:rsidRPr="008848D6" w:rsidTr="00756E07">
        <w:tc>
          <w:tcPr>
            <w:tcW w:w="1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6E07" w:rsidRPr="008848D6" w:rsidRDefault="00E9750C" w:rsidP="00C22C69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V1.2</w:t>
            </w:r>
          </w:p>
        </w:tc>
        <w:tc>
          <w:tcPr>
            <w:tcW w:w="16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6E07" w:rsidRPr="008848D6" w:rsidRDefault="00E9750C" w:rsidP="00CB78C5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</w:t>
            </w:r>
            <w:r w:rsidRPr="00E9750C">
              <w:rPr>
                <w:rFonts w:asciiTheme="majorHAnsi" w:hAnsiTheme="majorHAnsi"/>
                <w:vertAlign w:val="superscript"/>
              </w:rPr>
              <w:t>th</w:t>
            </w:r>
            <w:r>
              <w:rPr>
                <w:rFonts w:asciiTheme="majorHAnsi" w:hAnsiTheme="majorHAnsi"/>
              </w:rPr>
              <w:t xml:space="preserve"> May 2017</w:t>
            </w:r>
          </w:p>
        </w:tc>
        <w:tc>
          <w:tcPr>
            <w:tcW w:w="22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6E07" w:rsidRPr="008848D6" w:rsidRDefault="00E9750C" w:rsidP="0041450E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Isha Gupta</w:t>
            </w:r>
          </w:p>
        </w:tc>
        <w:tc>
          <w:tcPr>
            <w:tcW w:w="38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6E07" w:rsidRPr="008848D6" w:rsidRDefault="00756E07" w:rsidP="0041450E">
            <w:pPr>
              <w:pStyle w:val="NoSpacing"/>
              <w:rPr>
                <w:rFonts w:asciiTheme="majorHAnsi" w:hAnsiTheme="majorHAnsi"/>
              </w:rPr>
            </w:pPr>
          </w:p>
        </w:tc>
      </w:tr>
      <w:tr w:rsidR="00756E07" w:rsidRPr="008848D6" w:rsidTr="00756E07">
        <w:tc>
          <w:tcPr>
            <w:tcW w:w="1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6E07" w:rsidRPr="008848D6" w:rsidRDefault="00756E07" w:rsidP="00C22C69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16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6E07" w:rsidRPr="008848D6" w:rsidRDefault="00756E07" w:rsidP="00CB78C5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22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6E07" w:rsidRPr="008848D6" w:rsidRDefault="00756E07" w:rsidP="0041450E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38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6E07" w:rsidRPr="008848D6" w:rsidRDefault="00756E07" w:rsidP="0041450E">
            <w:pPr>
              <w:pStyle w:val="NoSpacing"/>
              <w:rPr>
                <w:rFonts w:asciiTheme="majorHAnsi" w:hAnsiTheme="majorHAnsi"/>
              </w:rPr>
            </w:pPr>
          </w:p>
        </w:tc>
      </w:tr>
      <w:tr w:rsidR="00756E07" w:rsidRPr="008848D6" w:rsidTr="00756E07">
        <w:tc>
          <w:tcPr>
            <w:tcW w:w="1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6E07" w:rsidRPr="008848D6" w:rsidRDefault="00756E07" w:rsidP="00C22C69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16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6E07" w:rsidRPr="008848D6" w:rsidRDefault="00756E07" w:rsidP="00CB78C5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22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6E07" w:rsidRPr="008848D6" w:rsidRDefault="00756E07" w:rsidP="0041450E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38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6E07" w:rsidRPr="008848D6" w:rsidRDefault="00756E07" w:rsidP="0041450E">
            <w:pPr>
              <w:pStyle w:val="NoSpacing"/>
              <w:rPr>
                <w:rFonts w:asciiTheme="majorHAnsi" w:hAnsiTheme="majorHAnsi"/>
              </w:rPr>
            </w:pPr>
          </w:p>
        </w:tc>
      </w:tr>
    </w:tbl>
    <w:p w:rsidR="00756E07" w:rsidRPr="008848D6" w:rsidRDefault="00756E07" w:rsidP="00C22C69">
      <w:pPr>
        <w:pStyle w:val="NoSpacing"/>
        <w:rPr>
          <w:rFonts w:asciiTheme="majorHAnsi" w:hAnsiTheme="majorHAnsi"/>
        </w:rPr>
      </w:pPr>
    </w:p>
    <w:p w:rsidR="00756E07" w:rsidRPr="008848D6" w:rsidRDefault="00756E07" w:rsidP="00C22C69">
      <w:pPr>
        <w:spacing w:line="240" w:lineRule="auto"/>
        <w:rPr>
          <w:rFonts w:asciiTheme="majorHAnsi" w:hAnsiTheme="majorHAnsi"/>
        </w:rPr>
      </w:pPr>
      <w:r w:rsidRPr="008848D6">
        <w:rPr>
          <w:rFonts w:asciiTheme="majorHAnsi" w:hAnsiTheme="majorHAnsi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IN"/>
        </w:rPr>
        <w:id w:val="462467966"/>
        <w:docPartObj>
          <w:docPartGallery w:val="Table of Contents"/>
          <w:docPartUnique/>
        </w:docPartObj>
      </w:sdtPr>
      <w:sdtEndPr>
        <w:rPr>
          <w:rFonts w:ascii="Calibri Light" w:eastAsiaTheme="minorHAnsi" w:hAnsi="Calibri Light"/>
          <w:noProof/>
          <w:lang w:val="en-US"/>
        </w:rPr>
      </w:sdtEndPr>
      <w:sdtContent>
        <w:p w:rsidR="00756E07" w:rsidRPr="008848D6" w:rsidRDefault="00756E07" w:rsidP="00C22C69">
          <w:pPr>
            <w:pStyle w:val="TOCHeading"/>
            <w:spacing w:line="240" w:lineRule="auto"/>
          </w:pPr>
          <w:r w:rsidRPr="008848D6">
            <w:t>Contents</w:t>
          </w:r>
        </w:p>
        <w:p w:rsidR="00AF1149" w:rsidRDefault="00756E07">
          <w:pPr>
            <w:pStyle w:val="TOC1"/>
            <w:rPr>
              <w:rFonts w:asciiTheme="minorHAnsi" w:hAnsiTheme="minorHAnsi"/>
              <w:noProof/>
            </w:rPr>
          </w:pPr>
          <w:r w:rsidRPr="008848D6">
            <w:rPr>
              <w:rFonts w:asciiTheme="majorHAnsi" w:hAnsiTheme="majorHAnsi"/>
            </w:rPr>
            <w:fldChar w:fldCharType="begin"/>
          </w:r>
          <w:r w:rsidRPr="008848D6">
            <w:rPr>
              <w:rFonts w:asciiTheme="majorHAnsi" w:hAnsiTheme="majorHAnsi"/>
            </w:rPr>
            <w:instrText xml:space="preserve"> TOC \o "1-3" \h \z \u </w:instrText>
          </w:r>
          <w:r w:rsidRPr="008848D6">
            <w:rPr>
              <w:rFonts w:asciiTheme="majorHAnsi" w:hAnsiTheme="majorHAnsi"/>
            </w:rPr>
            <w:fldChar w:fldCharType="separate"/>
          </w:r>
          <w:hyperlink w:anchor="_Toc482346413" w:history="1">
            <w:r w:rsidR="00AF1149" w:rsidRPr="0077053D">
              <w:rPr>
                <w:rStyle w:val="Hyperlink"/>
                <w:noProof/>
              </w:rPr>
              <w:t>1</w:t>
            </w:r>
            <w:r w:rsidR="00AF1149">
              <w:rPr>
                <w:rFonts w:asciiTheme="minorHAnsi" w:hAnsiTheme="minorHAnsi"/>
                <w:noProof/>
              </w:rPr>
              <w:tab/>
            </w:r>
            <w:r w:rsidR="00AF1149" w:rsidRPr="0077053D">
              <w:rPr>
                <w:rStyle w:val="Hyperlink"/>
                <w:noProof/>
              </w:rPr>
              <w:t>Introduction</w:t>
            </w:r>
            <w:r w:rsidR="00AF1149">
              <w:rPr>
                <w:noProof/>
                <w:webHidden/>
              </w:rPr>
              <w:tab/>
            </w:r>
            <w:r w:rsidR="00AF1149">
              <w:rPr>
                <w:noProof/>
                <w:webHidden/>
              </w:rPr>
              <w:fldChar w:fldCharType="begin"/>
            </w:r>
            <w:r w:rsidR="00AF1149">
              <w:rPr>
                <w:noProof/>
                <w:webHidden/>
              </w:rPr>
              <w:instrText xml:space="preserve"> PAGEREF _Toc482346413 \h </w:instrText>
            </w:r>
            <w:r w:rsidR="00AF1149">
              <w:rPr>
                <w:noProof/>
                <w:webHidden/>
              </w:rPr>
            </w:r>
            <w:r w:rsidR="00AF1149">
              <w:rPr>
                <w:noProof/>
                <w:webHidden/>
              </w:rPr>
              <w:fldChar w:fldCharType="separate"/>
            </w:r>
            <w:r w:rsidR="00AF1149">
              <w:rPr>
                <w:noProof/>
                <w:webHidden/>
              </w:rPr>
              <w:t>4</w:t>
            </w:r>
            <w:r w:rsidR="00AF1149">
              <w:rPr>
                <w:noProof/>
                <w:webHidden/>
              </w:rPr>
              <w:fldChar w:fldCharType="end"/>
            </w:r>
          </w:hyperlink>
        </w:p>
        <w:p w:rsidR="00AF1149" w:rsidRDefault="00506FF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82346414" w:history="1">
            <w:r w:rsidR="00AF1149" w:rsidRPr="0077053D">
              <w:rPr>
                <w:rStyle w:val="Hyperlink"/>
                <w:noProof/>
              </w:rPr>
              <w:t>1.1</w:t>
            </w:r>
            <w:r w:rsidR="00AF1149">
              <w:rPr>
                <w:rFonts w:asciiTheme="minorHAnsi" w:hAnsiTheme="minorHAnsi"/>
                <w:noProof/>
              </w:rPr>
              <w:tab/>
            </w:r>
            <w:r w:rsidR="00AF1149" w:rsidRPr="0077053D">
              <w:rPr>
                <w:rStyle w:val="Hyperlink"/>
                <w:noProof/>
              </w:rPr>
              <w:t>Objective and scope of document</w:t>
            </w:r>
            <w:r w:rsidR="00AF1149">
              <w:rPr>
                <w:noProof/>
                <w:webHidden/>
              </w:rPr>
              <w:tab/>
            </w:r>
            <w:r w:rsidR="00AF1149">
              <w:rPr>
                <w:noProof/>
                <w:webHidden/>
              </w:rPr>
              <w:fldChar w:fldCharType="begin"/>
            </w:r>
            <w:r w:rsidR="00AF1149">
              <w:rPr>
                <w:noProof/>
                <w:webHidden/>
              </w:rPr>
              <w:instrText xml:space="preserve"> PAGEREF _Toc482346414 \h </w:instrText>
            </w:r>
            <w:r w:rsidR="00AF1149">
              <w:rPr>
                <w:noProof/>
                <w:webHidden/>
              </w:rPr>
            </w:r>
            <w:r w:rsidR="00AF1149">
              <w:rPr>
                <w:noProof/>
                <w:webHidden/>
              </w:rPr>
              <w:fldChar w:fldCharType="separate"/>
            </w:r>
            <w:r w:rsidR="00AF1149">
              <w:rPr>
                <w:noProof/>
                <w:webHidden/>
              </w:rPr>
              <w:t>4</w:t>
            </w:r>
            <w:r w:rsidR="00AF1149">
              <w:rPr>
                <w:noProof/>
                <w:webHidden/>
              </w:rPr>
              <w:fldChar w:fldCharType="end"/>
            </w:r>
          </w:hyperlink>
        </w:p>
        <w:p w:rsidR="00AF1149" w:rsidRDefault="00506FF0">
          <w:pPr>
            <w:pStyle w:val="TOC1"/>
            <w:rPr>
              <w:rFonts w:asciiTheme="minorHAnsi" w:hAnsiTheme="minorHAnsi"/>
              <w:noProof/>
            </w:rPr>
          </w:pPr>
          <w:hyperlink w:anchor="_Toc482346415" w:history="1">
            <w:r w:rsidR="00AF1149" w:rsidRPr="0077053D">
              <w:rPr>
                <w:rStyle w:val="Hyperlink"/>
                <w:noProof/>
              </w:rPr>
              <w:t>2</w:t>
            </w:r>
            <w:r w:rsidR="00AF1149">
              <w:rPr>
                <w:rFonts w:asciiTheme="minorHAnsi" w:hAnsiTheme="minorHAnsi"/>
                <w:noProof/>
              </w:rPr>
              <w:tab/>
            </w:r>
            <w:r w:rsidR="00AF1149" w:rsidRPr="0077053D">
              <w:rPr>
                <w:rStyle w:val="Hyperlink"/>
                <w:noProof/>
              </w:rPr>
              <w:t>Requirements at a Glance</w:t>
            </w:r>
            <w:r w:rsidR="00AF1149">
              <w:rPr>
                <w:noProof/>
                <w:webHidden/>
              </w:rPr>
              <w:tab/>
            </w:r>
            <w:r w:rsidR="00AF1149">
              <w:rPr>
                <w:noProof/>
                <w:webHidden/>
              </w:rPr>
              <w:fldChar w:fldCharType="begin"/>
            </w:r>
            <w:r w:rsidR="00AF1149">
              <w:rPr>
                <w:noProof/>
                <w:webHidden/>
              </w:rPr>
              <w:instrText xml:space="preserve"> PAGEREF _Toc482346415 \h </w:instrText>
            </w:r>
            <w:r w:rsidR="00AF1149">
              <w:rPr>
                <w:noProof/>
                <w:webHidden/>
              </w:rPr>
            </w:r>
            <w:r w:rsidR="00AF1149">
              <w:rPr>
                <w:noProof/>
                <w:webHidden/>
              </w:rPr>
              <w:fldChar w:fldCharType="separate"/>
            </w:r>
            <w:r w:rsidR="00AF1149">
              <w:rPr>
                <w:noProof/>
                <w:webHidden/>
              </w:rPr>
              <w:t>5</w:t>
            </w:r>
            <w:r w:rsidR="00AF1149">
              <w:rPr>
                <w:noProof/>
                <w:webHidden/>
              </w:rPr>
              <w:fldChar w:fldCharType="end"/>
            </w:r>
          </w:hyperlink>
        </w:p>
        <w:p w:rsidR="00AF1149" w:rsidRDefault="00506FF0">
          <w:pPr>
            <w:pStyle w:val="TOC1"/>
            <w:rPr>
              <w:rFonts w:asciiTheme="minorHAnsi" w:hAnsiTheme="minorHAnsi"/>
              <w:noProof/>
            </w:rPr>
          </w:pPr>
          <w:hyperlink w:anchor="_Toc482346416" w:history="1">
            <w:r w:rsidR="00AF1149" w:rsidRPr="0077053D">
              <w:rPr>
                <w:rStyle w:val="Hyperlink"/>
                <w:noProof/>
              </w:rPr>
              <w:t>3</w:t>
            </w:r>
            <w:r w:rsidR="00AF1149">
              <w:rPr>
                <w:rFonts w:asciiTheme="minorHAnsi" w:hAnsiTheme="minorHAnsi"/>
                <w:noProof/>
              </w:rPr>
              <w:tab/>
            </w:r>
            <w:r w:rsidR="00AF1149" w:rsidRPr="0077053D">
              <w:rPr>
                <w:rStyle w:val="Hyperlink"/>
                <w:noProof/>
              </w:rPr>
              <w:t>Available tools</w:t>
            </w:r>
            <w:r w:rsidR="00AF1149">
              <w:rPr>
                <w:noProof/>
                <w:webHidden/>
              </w:rPr>
              <w:tab/>
            </w:r>
            <w:r w:rsidR="00AF1149">
              <w:rPr>
                <w:noProof/>
                <w:webHidden/>
              </w:rPr>
              <w:fldChar w:fldCharType="begin"/>
            </w:r>
            <w:r w:rsidR="00AF1149">
              <w:rPr>
                <w:noProof/>
                <w:webHidden/>
              </w:rPr>
              <w:instrText xml:space="preserve"> PAGEREF _Toc482346416 \h </w:instrText>
            </w:r>
            <w:r w:rsidR="00AF1149">
              <w:rPr>
                <w:noProof/>
                <w:webHidden/>
              </w:rPr>
            </w:r>
            <w:r w:rsidR="00AF1149">
              <w:rPr>
                <w:noProof/>
                <w:webHidden/>
              </w:rPr>
              <w:fldChar w:fldCharType="separate"/>
            </w:r>
            <w:r w:rsidR="00AF1149">
              <w:rPr>
                <w:noProof/>
                <w:webHidden/>
              </w:rPr>
              <w:t>5</w:t>
            </w:r>
            <w:r w:rsidR="00AF1149">
              <w:rPr>
                <w:noProof/>
                <w:webHidden/>
              </w:rPr>
              <w:fldChar w:fldCharType="end"/>
            </w:r>
          </w:hyperlink>
        </w:p>
        <w:p w:rsidR="00AF1149" w:rsidRDefault="00506FF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82346417" w:history="1">
            <w:r w:rsidR="00AF1149" w:rsidRPr="0077053D">
              <w:rPr>
                <w:rStyle w:val="Hyperlink"/>
                <w:noProof/>
              </w:rPr>
              <w:t>3.1</w:t>
            </w:r>
            <w:r w:rsidR="00AF1149">
              <w:rPr>
                <w:rFonts w:asciiTheme="minorHAnsi" w:hAnsiTheme="minorHAnsi"/>
                <w:noProof/>
              </w:rPr>
              <w:tab/>
            </w:r>
            <w:r w:rsidR="00AF1149" w:rsidRPr="0077053D">
              <w:rPr>
                <w:rStyle w:val="Hyperlink"/>
                <w:noProof/>
              </w:rPr>
              <w:t>Data providers</w:t>
            </w:r>
            <w:r w:rsidR="00AF1149">
              <w:rPr>
                <w:noProof/>
                <w:webHidden/>
              </w:rPr>
              <w:tab/>
            </w:r>
            <w:r w:rsidR="00AF1149">
              <w:rPr>
                <w:noProof/>
                <w:webHidden/>
              </w:rPr>
              <w:fldChar w:fldCharType="begin"/>
            </w:r>
            <w:r w:rsidR="00AF1149">
              <w:rPr>
                <w:noProof/>
                <w:webHidden/>
              </w:rPr>
              <w:instrText xml:space="preserve"> PAGEREF _Toc482346417 \h </w:instrText>
            </w:r>
            <w:r w:rsidR="00AF1149">
              <w:rPr>
                <w:noProof/>
                <w:webHidden/>
              </w:rPr>
            </w:r>
            <w:r w:rsidR="00AF1149">
              <w:rPr>
                <w:noProof/>
                <w:webHidden/>
              </w:rPr>
              <w:fldChar w:fldCharType="separate"/>
            </w:r>
            <w:r w:rsidR="00AF1149">
              <w:rPr>
                <w:noProof/>
                <w:webHidden/>
              </w:rPr>
              <w:t>5</w:t>
            </w:r>
            <w:r w:rsidR="00AF1149">
              <w:rPr>
                <w:noProof/>
                <w:webHidden/>
              </w:rPr>
              <w:fldChar w:fldCharType="end"/>
            </w:r>
          </w:hyperlink>
        </w:p>
        <w:p w:rsidR="00AF1149" w:rsidRDefault="00506FF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82346418" w:history="1">
            <w:r w:rsidR="00AF1149" w:rsidRPr="0077053D">
              <w:rPr>
                <w:rStyle w:val="Hyperlink"/>
                <w:noProof/>
              </w:rPr>
              <w:t>3.1.1</w:t>
            </w:r>
            <w:r w:rsidR="00AF1149">
              <w:rPr>
                <w:rFonts w:asciiTheme="minorHAnsi" w:hAnsiTheme="minorHAnsi"/>
                <w:noProof/>
              </w:rPr>
              <w:tab/>
            </w:r>
            <w:r w:rsidR="00AF1149" w:rsidRPr="0077053D">
              <w:rPr>
                <w:rStyle w:val="Hyperlink"/>
                <w:noProof/>
              </w:rPr>
              <w:t>SQL Server</w:t>
            </w:r>
            <w:r w:rsidR="00AF1149">
              <w:rPr>
                <w:noProof/>
                <w:webHidden/>
              </w:rPr>
              <w:tab/>
            </w:r>
            <w:r w:rsidR="00AF1149">
              <w:rPr>
                <w:noProof/>
                <w:webHidden/>
              </w:rPr>
              <w:fldChar w:fldCharType="begin"/>
            </w:r>
            <w:r w:rsidR="00AF1149">
              <w:rPr>
                <w:noProof/>
                <w:webHidden/>
              </w:rPr>
              <w:instrText xml:space="preserve"> PAGEREF _Toc482346418 \h </w:instrText>
            </w:r>
            <w:r w:rsidR="00AF1149">
              <w:rPr>
                <w:noProof/>
                <w:webHidden/>
              </w:rPr>
            </w:r>
            <w:r w:rsidR="00AF1149">
              <w:rPr>
                <w:noProof/>
                <w:webHidden/>
              </w:rPr>
              <w:fldChar w:fldCharType="separate"/>
            </w:r>
            <w:r w:rsidR="00AF1149">
              <w:rPr>
                <w:noProof/>
                <w:webHidden/>
              </w:rPr>
              <w:t>5</w:t>
            </w:r>
            <w:r w:rsidR="00AF1149">
              <w:rPr>
                <w:noProof/>
                <w:webHidden/>
              </w:rPr>
              <w:fldChar w:fldCharType="end"/>
            </w:r>
          </w:hyperlink>
        </w:p>
        <w:p w:rsidR="00AF1149" w:rsidRDefault="00506FF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82346419" w:history="1">
            <w:r w:rsidR="00AF1149" w:rsidRPr="0077053D">
              <w:rPr>
                <w:rStyle w:val="Hyperlink"/>
                <w:noProof/>
              </w:rPr>
              <w:t>3.1.2</w:t>
            </w:r>
            <w:r w:rsidR="00AF1149">
              <w:rPr>
                <w:rFonts w:asciiTheme="minorHAnsi" w:hAnsiTheme="minorHAnsi"/>
                <w:noProof/>
              </w:rPr>
              <w:tab/>
            </w:r>
            <w:r w:rsidR="00AF1149" w:rsidRPr="0077053D">
              <w:rPr>
                <w:rStyle w:val="Hyperlink"/>
                <w:noProof/>
              </w:rPr>
              <w:t>PostgreSQL</w:t>
            </w:r>
            <w:r w:rsidR="00AF1149">
              <w:rPr>
                <w:noProof/>
                <w:webHidden/>
              </w:rPr>
              <w:tab/>
            </w:r>
            <w:r w:rsidR="00AF1149">
              <w:rPr>
                <w:noProof/>
                <w:webHidden/>
              </w:rPr>
              <w:fldChar w:fldCharType="begin"/>
            </w:r>
            <w:r w:rsidR="00AF1149">
              <w:rPr>
                <w:noProof/>
                <w:webHidden/>
              </w:rPr>
              <w:instrText xml:space="preserve"> PAGEREF _Toc482346419 \h </w:instrText>
            </w:r>
            <w:r w:rsidR="00AF1149">
              <w:rPr>
                <w:noProof/>
                <w:webHidden/>
              </w:rPr>
            </w:r>
            <w:r w:rsidR="00AF1149">
              <w:rPr>
                <w:noProof/>
                <w:webHidden/>
              </w:rPr>
              <w:fldChar w:fldCharType="separate"/>
            </w:r>
            <w:r w:rsidR="00AF1149">
              <w:rPr>
                <w:noProof/>
                <w:webHidden/>
              </w:rPr>
              <w:t>5</w:t>
            </w:r>
            <w:r w:rsidR="00AF1149">
              <w:rPr>
                <w:noProof/>
                <w:webHidden/>
              </w:rPr>
              <w:fldChar w:fldCharType="end"/>
            </w:r>
          </w:hyperlink>
        </w:p>
        <w:p w:rsidR="00AF1149" w:rsidRDefault="00506FF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82346420" w:history="1">
            <w:r w:rsidR="00AF1149" w:rsidRPr="0077053D">
              <w:rPr>
                <w:rStyle w:val="Hyperlink"/>
                <w:noProof/>
              </w:rPr>
              <w:t>3.2</w:t>
            </w:r>
            <w:r w:rsidR="00AF1149">
              <w:rPr>
                <w:rFonts w:asciiTheme="minorHAnsi" w:hAnsiTheme="minorHAnsi"/>
                <w:noProof/>
              </w:rPr>
              <w:tab/>
            </w:r>
            <w:r w:rsidR="00AF1149" w:rsidRPr="0077053D">
              <w:rPr>
                <w:rStyle w:val="Hyperlink"/>
                <w:noProof/>
              </w:rPr>
              <w:t>Object-Relational Mappers (ORMs)</w:t>
            </w:r>
            <w:r w:rsidR="00AF1149">
              <w:rPr>
                <w:noProof/>
                <w:webHidden/>
              </w:rPr>
              <w:tab/>
            </w:r>
            <w:r w:rsidR="00AF1149">
              <w:rPr>
                <w:noProof/>
                <w:webHidden/>
              </w:rPr>
              <w:fldChar w:fldCharType="begin"/>
            </w:r>
            <w:r w:rsidR="00AF1149">
              <w:rPr>
                <w:noProof/>
                <w:webHidden/>
              </w:rPr>
              <w:instrText xml:space="preserve"> PAGEREF _Toc482346420 \h </w:instrText>
            </w:r>
            <w:r w:rsidR="00AF1149">
              <w:rPr>
                <w:noProof/>
                <w:webHidden/>
              </w:rPr>
            </w:r>
            <w:r w:rsidR="00AF1149">
              <w:rPr>
                <w:noProof/>
                <w:webHidden/>
              </w:rPr>
              <w:fldChar w:fldCharType="separate"/>
            </w:r>
            <w:r w:rsidR="00AF1149">
              <w:rPr>
                <w:noProof/>
                <w:webHidden/>
              </w:rPr>
              <w:t>6</w:t>
            </w:r>
            <w:r w:rsidR="00AF1149">
              <w:rPr>
                <w:noProof/>
                <w:webHidden/>
              </w:rPr>
              <w:fldChar w:fldCharType="end"/>
            </w:r>
          </w:hyperlink>
        </w:p>
        <w:p w:rsidR="00AF1149" w:rsidRDefault="00506FF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82346421" w:history="1">
            <w:r w:rsidR="00AF1149" w:rsidRPr="0077053D">
              <w:rPr>
                <w:rStyle w:val="Hyperlink"/>
                <w:noProof/>
              </w:rPr>
              <w:t>3.2.1</w:t>
            </w:r>
            <w:r w:rsidR="00AF1149">
              <w:rPr>
                <w:rFonts w:asciiTheme="minorHAnsi" w:hAnsiTheme="minorHAnsi"/>
                <w:noProof/>
              </w:rPr>
              <w:tab/>
            </w:r>
            <w:r w:rsidR="00AF1149" w:rsidRPr="0077053D">
              <w:rPr>
                <w:rStyle w:val="Hyperlink"/>
                <w:noProof/>
              </w:rPr>
              <w:t>Entity Framework 6</w:t>
            </w:r>
            <w:r w:rsidR="00AF1149">
              <w:rPr>
                <w:noProof/>
                <w:webHidden/>
              </w:rPr>
              <w:tab/>
            </w:r>
            <w:r w:rsidR="00AF1149">
              <w:rPr>
                <w:noProof/>
                <w:webHidden/>
              </w:rPr>
              <w:fldChar w:fldCharType="begin"/>
            </w:r>
            <w:r w:rsidR="00AF1149">
              <w:rPr>
                <w:noProof/>
                <w:webHidden/>
              </w:rPr>
              <w:instrText xml:space="preserve"> PAGEREF _Toc482346421 \h </w:instrText>
            </w:r>
            <w:r w:rsidR="00AF1149">
              <w:rPr>
                <w:noProof/>
                <w:webHidden/>
              </w:rPr>
            </w:r>
            <w:r w:rsidR="00AF1149">
              <w:rPr>
                <w:noProof/>
                <w:webHidden/>
              </w:rPr>
              <w:fldChar w:fldCharType="separate"/>
            </w:r>
            <w:r w:rsidR="00AF1149">
              <w:rPr>
                <w:noProof/>
                <w:webHidden/>
              </w:rPr>
              <w:t>6</w:t>
            </w:r>
            <w:r w:rsidR="00AF1149">
              <w:rPr>
                <w:noProof/>
                <w:webHidden/>
              </w:rPr>
              <w:fldChar w:fldCharType="end"/>
            </w:r>
          </w:hyperlink>
        </w:p>
        <w:p w:rsidR="00AF1149" w:rsidRDefault="00506FF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82346422" w:history="1">
            <w:r w:rsidR="00AF1149" w:rsidRPr="0077053D">
              <w:rPr>
                <w:rStyle w:val="Hyperlink"/>
                <w:noProof/>
              </w:rPr>
              <w:t>3.2.2</w:t>
            </w:r>
            <w:r w:rsidR="00AF1149">
              <w:rPr>
                <w:rFonts w:asciiTheme="minorHAnsi" w:hAnsiTheme="minorHAnsi"/>
                <w:noProof/>
              </w:rPr>
              <w:tab/>
            </w:r>
            <w:r w:rsidR="00AF1149" w:rsidRPr="0077053D">
              <w:rPr>
                <w:rStyle w:val="Hyperlink"/>
                <w:noProof/>
              </w:rPr>
              <w:t>Nhibernate 4</w:t>
            </w:r>
            <w:r w:rsidR="00AF1149">
              <w:rPr>
                <w:noProof/>
                <w:webHidden/>
              </w:rPr>
              <w:tab/>
            </w:r>
            <w:r w:rsidR="00AF1149">
              <w:rPr>
                <w:noProof/>
                <w:webHidden/>
              </w:rPr>
              <w:fldChar w:fldCharType="begin"/>
            </w:r>
            <w:r w:rsidR="00AF1149">
              <w:rPr>
                <w:noProof/>
                <w:webHidden/>
              </w:rPr>
              <w:instrText xml:space="preserve"> PAGEREF _Toc482346422 \h </w:instrText>
            </w:r>
            <w:r w:rsidR="00AF1149">
              <w:rPr>
                <w:noProof/>
                <w:webHidden/>
              </w:rPr>
            </w:r>
            <w:r w:rsidR="00AF1149">
              <w:rPr>
                <w:noProof/>
                <w:webHidden/>
              </w:rPr>
              <w:fldChar w:fldCharType="separate"/>
            </w:r>
            <w:r w:rsidR="00AF1149">
              <w:rPr>
                <w:noProof/>
                <w:webHidden/>
              </w:rPr>
              <w:t>6</w:t>
            </w:r>
            <w:r w:rsidR="00AF1149">
              <w:rPr>
                <w:noProof/>
                <w:webHidden/>
              </w:rPr>
              <w:fldChar w:fldCharType="end"/>
            </w:r>
          </w:hyperlink>
        </w:p>
        <w:p w:rsidR="00AF1149" w:rsidRDefault="00506FF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82346423" w:history="1">
            <w:r w:rsidR="00AF1149" w:rsidRPr="0077053D">
              <w:rPr>
                <w:rStyle w:val="Hyperlink"/>
                <w:noProof/>
              </w:rPr>
              <w:t>3.3</w:t>
            </w:r>
            <w:r w:rsidR="00AF1149">
              <w:rPr>
                <w:rFonts w:asciiTheme="minorHAnsi" w:hAnsiTheme="minorHAnsi"/>
                <w:noProof/>
              </w:rPr>
              <w:tab/>
            </w:r>
            <w:r w:rsidR="00AF1149" w:rsidRPr="0077053D">
              <w:rPr>
                <w:rStyle w:val="Hyperlink"/>
                <w:noProof/>
              </w:rPr>
              <w:t>Alert &amp; Notification Framework</w:t>
            </w:r>
            <w:r w:rsidR="00AF1149">
              <w:rPr>
                <w:noProof/>
                <w:webHidden/>
              </w:rPr>
              <w:tab/>
            </w:r>
            <w:r w:rsidR="00AF1149">
              <w:rPr>
                <w:noProof/>
                <w:webHidden/>
              </w:rPr>
              <w:fldChar w:fldCharType="begin"/>
            </w:r>
            <w:r w:rsidR="00AF1149">
              <w:rPr>
                <w:noProof/>
                <w:webHidden/>
              </w:rPr>
              <w:instrText xml:space="preserve"> PAGEREF _Toc482346423 \h </w:instrText>
            </w:r>
            <w:r w:rsidR="00AF1149">
              <w:rPr>
                <w:noProof/>
                <w:webHidden/>
              </w:rPr>
            </w:r>
            <w:r w:rsidR="00AF1149">
              <w:rPr>
                <w:noProof/>
                <w:webHidden/>
              </w:rPr>
              <w:fldChar w:fldCharType="separate"/>
            </w:r>
            <w:r w:rsidR="00AF1149">
              <w:rPr>
                <w:noProof/>
                <w:webHidden/>
              </w:rPr>
              <w:t>6</w:t>
            </w:r>
            <w:r w:rsidR="00AF1149">
              <w:rPr>
                <w:noProof/>
                <w:webHidden/>
              </w:rPr>
              <w:fldChar w:fldCharType="end"/>
            </w:r>
          </w:hyperlink>
        </w:p>
        <w:p w:rsidR="00AF1149" w:rsidRDefault="00506FF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82346424" w:history="1">
            <w:r w:rsidR="00AF1149" w:rsidRPr="0077053D">
              <w:rPr>
                <w:rStyle w:val="Hyperlink"/>
                <w:noProof/>
              </w:rPr>
              <w:t>3.3.1</w:t>
            </w:r>
            <w:r w:rsidR="00AF1149">
              <w:rPr>
                <w:rFonts w:asciiTheme="minorHAnsi" w:hAnsiTheme="minorHAnsi"/>
                <w:noProof/>
              </w:rPr>
              <w:tab/>
            </w:r>
            <w:r w:rsidR="00AF1149" w:rsidRPr="0077053D">
              <w:rPr>
                <w:rStyle w:val="Hyperlink"/>
                <w:noProof/>
              </w:rPr>
              <w:t>A Windows Service &amp; Using SignalR &amp; SQL Dependency for database notifications</w:t>
            </w:r>
            <w:r w:rsidR="00AF1149">
              <w:rPr>
                <w:noProof/>
                <w:webHidden/>
              </w:rPr>
              <w:tab/>
            </w:r>
            <w:r w:rsidR="00AF1149">
              <w:rPr>
                <w:noProof/>
                <w:webHidden/>
              </w:rPr>
              <w:fldChar w:fldCharType="begin"/>
            </w:r>
            <w:r w:rsidR="00AF1149">
              <w:rPr>
                <w:noProof/>
                <w:webHidden/>
              </w:rPr>
              <w:instrText xml:space="preserve"> PAGEREF _Toc482346424 \h </w:instrText>
            </w:r>
            <w:r w:rsidR="00AF1149">
              <w:rPr>
                <w:noProof/>
                <w:webHidden/>
              </w:rPr>
            </w:r>
            <w:r w:rsidR="00AF1149">
              <w:rPr>
                <w:noProof/>
                <w:webHidden/>
              </w:rPr>
              <w:fldChar w:fldCharType="separate"/>
            </w:r>
            <w:r w:rsidR="00AF1149">
              <w:rPr>
                <w:noProof/>
                <w:webHidden/>
              </w:rPr>
              <w:t>6</w:t>
            </w:r>
            <w:r w:rsidR="00AF1149">
              <w:rPr>
                <w:noProof/>
                <w:webHidden/>
              </w:rPr>
              <w:fldChar w:fldCharType="end"/>
            </w:r>
          </w:hyperlink>
        </w:p>
        <w:p w:rsidR="00AF1149" w:rsidRDefault="00506FF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82346425" w:history="1">
            <w:r w:rsidR="00AF1149" w:rsidRPr="0077053D">
              <w:rPr>
                <w:rStyle w:val="Hyperlink"/>
                <w:noProof/>
              </w:rPr>
              <w:t>3.3.2</w:t>
            </w:r>
            <w:r w:rsidR="00AF1149">
              <w:rPr>
                <w:rFonts w:asciiTheme="minorHAnsi" w:hAnsiTheme="minorHAnsi"/>
                <w:noProof/>
              </w:rPr>
              <w:tab/>
            </w:r>
            <w:r w:rsidR="00AF1149" w:rsidRPr="0077053D">
              <w:rPr>
                <w:rStyle w:val="Hyperlink"/>
                <w:noProof/>
              </w:rPr>
              <w:t>Using SQL Server Job Scheduler for automated email notifications</w:t>
            </w:r>
            <w:r w:rsidR="00AF1149">
              <w:rPr>
                <w:noProof/>
                <w:webHidden/>
              </w:rPr>
              <w:tab/>
            </w:r>
            <w:r w:rsidR="00AF1149">
              <w:rPr>
                <w:noProof/>
                <w:webHidden/>
              </w:rPr>
              <w:fldChar w:fldCharType="begin"/>
            </w:r>
            <w:r w:rsidR="00AF1149">
              <w:rPr>
                <w:noProof/>
                <w:webHidden/>
              </w:rPr>
              <w:instrText xml:space="preserve"> PAGEREF _Toc482346425 \h </w:instrText>
            </w:r>
            <w:r w:rsidR="00AF1149">
              <w:rPr>
                <w:noProof/>
                <w:webHidden/>
              </w:rPr>
            </w:r>
            <w:r w:rsidR="00AF1149">
              <w:rPr>
                <w:noProof/>
                <w:webHidden/>
              </w:rPr>
              <w:fldChar w:fldCharType="separate"/>
            </w:r>
            <w:r w:rsidR="00AF1149">
              <w:rPr>
                <w:noProof/>
                <w:webHidden/>
              </w:rPr>
              <w:t>6</w:t>
            </w:r>
            <w:r w:rsidR="00AF1149">
              <w:rPr>
                <w:noProof/>
                <w:webHidden/>
              </w:rPr>
              <w:fldChar w:fldCharType="end"/>
            </w:r>
          </w:hyperlink>
        </w:p>
        <w:p w:rsidR="00AF1149" w:rsidRDefault="00506FF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82346426" w:history="1">
            <w:r w:rsidR="00AF1149" w:rsidRPr="0077053D">
              <w:rPr>
                <w:rStyle w:val="Hyperlink"/>
                <w:noProof/>
              </w:rPr>
              <w:t>3.4</w:t>
            </w:r>
            <w:r w:rsidR="00AF1149">
              <w:rPr>
                <w:rFonts w:asciiTheme="minorHAnsi" w:hAnsiTheme="minorHAnsi"/>
                <w:noProof/>
              </w:rPr>
              <w:tab/>
            </w:r>
            <w:r w:rsidR="00AF1149" w:rsidRPr="0077053D">
              <w:rPr>
                <w:rStyle w:val="Hyperlink"/>
                <w:noProof/>
              </w:rPr>
              <w:t>Front-end technologies</w:t>
            </w:r>
            <w:r w:rsidR="00AF1149">
              <w:rPr>
                <w:noProof/>
                <w:webHidden/>
              </w:rPr>
              <w:tab/>
            </w:r>
            <w:r w:rsidR="00AF1149">
              <w:rPr>
                <w:noProof/>
                <w:webHidden/>
              </w:rPr>
              <w:fldChar w:fldCharType="begin"/>
            </w:r>
            <w:r w:rsidR="00AF1149">
              <w:rPr>
                <w:noProof/>
                <w:webHidden/>
              </w:rPr>
              <w:instrText xml:space="preserve"> PAGEREF _Toc482346426 \h </w:instrText>
            </w:r>
            <w:r w:rsidR="00AF1149">
              <w:rPr>
                <w:noProof/>
                <w:webHidden/>
              </w:rPr>
            </w:r>
            <w:r w:rsidR="00AF1149">
              <w:rPr>
                <w:noProof/>
                <w:webHidden/>
              </w:rPr>
              <w:fldChar w:fldCharType="separate"/>
            </w:r>
            <w:r w:rsidR="00AF1149">
              <w:rPr>
                <w:noProof/>
                <w:webHidden/>
              </w:rPr>
              <w:t>6</w:t>
            </w:r>
            <w:r w:rsidR="00AF1149">
              <w:rPr>
                <w:noProof/>
                <w:webHidden/>
              </w:rPr>
              <w:fldChar w:fldCharType="end"/>
            </w:r>
          </w:hyperlink>
        </w:p>
        <w:p w:rsidR="00AF1149" w:rsidRDefault="00506FF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82346427" w:history="1">
            <w:r w:rsidR="00AF1149" w:rsidRPr="0077053D">
              <w:rPr>
                <w:rStyle w:val="Hyperlink"/>
                <w:noProof/>
              </w:rPr>
              <w:t>3.4.1</w:t>
            </w:r>
            <w:r w:rsidR="00AF1149">
              <w:rPr>
                <w:rFonts w:asciiTheme="minorHAnsi" w:hAnsiTheme="minorHAnsi"/>
                <w:noProof/>
              </w:rPr>
              <w:tab/>
            </w:r>
            <w:r w:rsidR="00AF1149" w:rsidRPr="0077053D">
              <w:rPr>
                <w:rStyle w:val="Hyperlink"/>
                <w:noProof/>
              </w:rPr>
              <w:t>Angular 1.5</w:t>
            </w:r>
            <w:r w:rsidR="00AF1149">
              <w:rPr>
                <w:noProof/>
                <w:webHidden/>
              </w:rPr>
              <w:tab/>
            </w:r>
            <w:r w:rsidR="00AF1149">
              <w:rPr>
                <w:noProof/>
                <w:webHidden/>
              </w:rPr>
              <w:fldChar w:fldCharType="begin"/>
            </w:r>
            <w:r w:rsidR="00AF1149">
              <w:rPr>
                <w:noProof/>
                <w:webHidden/>
              </w:rPr>
              <w:instrText xml:space="preserve"> PAGEREF _Toc482346427 \h </w:instrText>
            </w:r>
            <w:r w:rsidR="00AF1149">
              <w:rPr>
                <w:noProof/>
                <w:webHidden/>
              </w:rPr>
            </w:r>
            <w:r w:rsidR="00AF1149">
              <w:rPr>
                <w:noProof/>
                <w:webHidden/>
              </w:rPr>
              <w:fldChar w:fldCharType="separate"/>
            </w:r>
            <w:r w:rsidR="00AF1149">
              <w:rPr>
                <w:noProof/>
                <w:webHidden/>
              </w:rPr>
              <w:t>6</w:t>
            </w:r>
            <w:r w:rsidR="00AF1149">
              <w:rPr>
                <w:noProof/>
                <w:webHidden/>
              </w:rPr>
              <w:fldChar w:fldCharType="end"/>
            </w:r>
          </w:hyperlink>
        </w:p>
        <w:p w:rsidR="00AF1149" w:rsidRDefault="00506FF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82346428" w:history="1">
            <w:r w:rsidR="00AF1149" w:rsidRPr="0077053D">
              <w:rPr>
                <w:rStyle w:val="Hyperlink"/>
                <w:noProof/>
              </w:rPr>
              <w:t>3.4.2</w:t>
            </w:r>
            <w:r w:rsidR="00AF1149">
              <w:rPr>
                <w:rFonts w:asciiTheme="minorHAnsi" w:hAnsiTheme="minorHAnsi"/>
                <w:noProof/>
              </w:rPr>
              <w:tab/>
            </w:r>
            <w:r w:rsidR="00AF1149" w:rsidRPr="0077053D">
              <w:rPr>
                <w:rStyle w:val="Hyperlink"/>
                <w:noProof/>
              </w:rPr>
              <w:t>Angular 2.0</w:t>
            </w:r>
            <w:r w:rsidR="00AF1149">
              <w:rPr>
                <w:noProof/>
                <w:webHidden/>
              </w:rPr>
              <w:tab/>
            </w:r>
            <w:r w:rsidR="00AF1149">
              <w:rPr>
                <w:noProof/>
                <w:webHidden/>
              </w:rPr>
              <w:fldChar w:fldCharType="begin"/>
            </w:r>
            <w:r w:rsidR="00AF1149">
              <w:rPr>
                <w:noProof/>
                <w:webHidden/>
              </w:rPr>
              <w:instrText xml:space="preserve"> PAGEREF _Toc482346428 \h </w:instrText>
            </w:r>
            <w:r w:rsidR="00AF1149">
              <w:rPr>
                <w:noProof/>
                <w:webHidden/>
              </w:rPr>
            </w:r>
            <w:r w:rsidR="00AF1149">
              <w:rPr>
                <w:noProof/>
                <w:webHidden/>
              </w:rPr>
              <w:fldChar w:fldCharType="separate"/>
            </w:r>
            <w:r w:rsidR="00AF1149">
              <w:rPr>
                <w:noProof/>
                <w:webHidden/>
              </w:rPr>
              <w:t>6</w:t>
            </w:r>
            <w:r w:rsidR="00AF1149">
              <w:rPr>
                <w:noProof/>
                <w:webHidden/>
              </w:rPr>
              <w:fldChar w:fldCharType="end"/>
            </w:r>
          </w:hyperlink>
        </w:p>
        <w:p w:rsidR="00AF1149" w:rsidRDefault="00506FF0">
          <w:pPr>
            <w:pStyle w:val="TOC1"/>
            <w:rPr>
              <w:rFonts w:asciiTheme="minorHAnsi" w:hAnsiTheme="minorHAnsi"/>
              <w:noProof/>
            </w:rPr>
          </w:pPr>
          <w:hyperlink w:anchor="_Toc482346429" w:history="1">
            <w:r w:rsidR="00AF1149" w:rsidRPr="0077053D">
              <w:rPr>
                <w:rStyle w:val="Hyperlink"/>
                <w:noProof/>
              </w:rPr>
              <w:t>4</w:t>
            </w:r>
            <w:r w:rsidR="00AF1149">
              <w:rPr>
                <w:rFonts w:asciiTheme="minorHAnsi" w:hAnsiTheme="minorHAnsi"/>
                <w:noProof/>
              </w:rPr>
              <w:tab/>
            </w:r>
            <w:r w:rsidR="00AF1149" w:rsidRPr="0077053D">
              <w:rPr>
                <w:rStyle w:val="Hyperlink"/>
                <w:noProof/>
              </w:rPr>
              <w:t>Comparison Analysis</w:t>
            </w:r>
            <w:r w:rsidR="00AF1149">
              <w:rPr>
                <w:noProof/>
                <w:webHidden/>
              </w:rPr>
              <w:tab/>
            </w:r>
            <w:r w:rsidR="00AF1149">
              <w:rPr>
                <w:noProof/>
                <w:webHidden/>
              </w:rPr>
              <w:fldChar w:fldCharType="begin"/>
            </w:r>
            <w:r w:rsidR="00AF1149">
              <w:rPr>
                <w:noProof/>
                <w:webHidden/>
              </w:rPr>
              <w:instrText xml:space="preserve"> PAGEREF _Toc482346429 \h </w:instrText>
            </w:r>
            <w:r w:rsidR="00AF1149">
              <w:rPr>
                <w:noProof/>
                <w:webHidden/>
              </w:rPr>
            </w:r>
            <w:r w:rsidR="00AF1149">
              <w:rPr>
                <w:noProof/>
                <w:webHidden/>
              </w:rPr>
              <w:fldChar w:fldCharType="separate"/>
            </w:r>
            <w:r w:rsidR="00AF1149">
              <w:rPr>
                <w:noProof/>
                <w:webHidden/>
              </w:rPr>
              <w:t>7</w:t>
            </w:r>
            <w:r w:rsidR="00AF1149">
              <w:rPr>
                <w:noProof/>
                <w:webHidden/>
              </w:rPr>
              <w:fldChar w:fldCharType="end"/>
            </w:r>
          </w:hyperlink>
        </w:p>
        <w:p w:rsidR="00AF1149" w:rsidRDefault="00506FF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82346430" w:history="1">
            <w:r w:rsidR="00AF1149" w:rsidRPr="0077053D">
              <w:rPr>
                <w:rStyle w:val="Hyperlink"/>
                <w:noProof/>
              </w:rPr>
              <w:t>4.1</w:t>
            </w:r>
            <w:r w:rsidR="00AF1149">
              <w:rPr>
                <w:rFonts w:asciiTheme="minorHAnsi" w:hAnsiTheme="minorHAnsi"/>
                <w:noProof/>
              </w:rPr>
              <w:tab/>
            </w:r>
            <w:r w:rsidR="00AF1149" w:rsidRPr="0077053D">
              <w:rPr>
                <w:rStyle w:val="Hyperlink"/>
                <w:noProof/>
              </w:rPr>
              <w:t>ORMs</w:t>
            </w:r>
            <w:r w:rsidR="00AF1149">
              <w:rPr>
                <w:noProof/>
                <w:webHidden/>
              </w:rPr>
              <w:tab/>
            </w:r>
            <w:r w:rsidR="00AF1149">
              <w:rPr>
                <w:noProof/>
                <w:webHidden/>
              </w:rPr>
              <w:fldChar w:fldCharType="begin"/>
            </w:r>
            <w:r w:rsidR="00AF1149">
              <w:rPr>
                <w:noProof/>
                <w:webHidden/>
              </w:rPr>
              <w:instrText xml:space="preserve"> PAGEREF _Toc482346430 \h </w:instrText>
            </w:r>
            <w:r w:rsidR="00AF1149">
              <w:rPr>
                <w:noProof/>
                <w:webHidden/>
              </w:rPr>
            </w:r>
            <w:r w:rsidR="00AF1149">
              <w:rPr>
                <w:noProof/>
                <w:webHidden/>
              </w:rPr>
              <w:fldChar w:fldCharType="separate"/>
            </w:r>
            <w:r w:rsidR="00AF1149">
              <w:rPr>
                <w:noProof/>
                <w:webHidden/>
              </w:rPr>
              <w:t>7</w:t>
            </w:r>
            <w:r w:rsidR="00AF1149">
              <w:rPr>
                <w:noProof/>
                <w:webHidden/>
              </w:rPr>
              <w:fldChar w:fldCharType="end"/>
            </w:r>
          </w:hyperlink>
        </w:p>
        <w:p w:rsidR="00AF1149" w:rsidRDefault="00506FF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82346431" w:history="1">
            <w:r w:rsidR="00AF1149" w:rsidRPr="0077053D">
              <w:rPr>
                <w:rStyle w:val="Hyperlink"/>
                <w:noProof/>
              </w:rPr>
              <w:t>4.2</w:t>
            </w:r>
            <w:r w:rsidR="00AF1149">
              <w:rPr>
                <w:rFonts w:asciiTheme="minorHAnsi" w:hAnsiTheme="minorHAnsi"/>
                <w:noProof/>
              </w:rPr>
              <w:tab/>
            </w:r>
            <w:r w:rsidR="00AF1149" w:rsidRPr="0077053D">
              <w:rPr>
                <w:rStyle w:val="Hyperlink"/>
                <w:noProof/>
              </w:rPr>
              <w:t>Frontend technologies</w:t>
            </w:r>
            <w:r w:rsidR="00AF1149">
              <w:rPr>
                <w:noProof/>
                <w:webHidden/>
              </w:rPr>
              <w:tab/>
            </w:r>
            <w:r w:rsidR="00AF1149">
              <w:rPr>
                <w:noProof/>
                <w:webHidden/>
              </w:rPr>
              <w:fldChar w:fldCharType="begin"/>
            </w:r>
            <w:r w:rsidR="00AF1149">
              <w:rPr>
                <w:noProof/>
                <w:webHidden/>
              </w:rPr>
              <w:instrText xml:space="preserve"> PAGEREF _Toc482346431 \h </w:instrText>
            </w:r>
            <w:r w:rsidR="00AF1149">
              <w:rPr>
                <w:noProof/>
                <w:webHidden/>
              </w:rPr>
            </w:r>
            <w:r w:rsidR="00AF1149">
              <w:rPr>
                <w:noProof/>
                <w:webHidden/>
              </w:rPr>
              <w:fldChar w:fldCharType="separate"/>
            </w:r>
            <w:r w:rsidR="00AF1149">
              <w:rPr>
                <w:noProof/>
                <w:webHidden/>
              </w:rPr>
              <w:t>7</w:t>
            </w:r>
            <w:r w:rsidR="00AF1149">
              <w:rPr>
                <w:noProof/>
                <w:webHidden/>
              </w:rPr>
              <w:fldChar w:fldCharType="end"/>
            </w:r>
          </w:hyperlink>
        </w:p>
        <w:p w:rsidR="00AF1149" w:rsidRDefault="00506FF0">
          <w:pPr>
            <w:pStyle w:val="TOC1"/>
            <w:rPr>
              <w:rFonts w:asciiTheme="minorHAnsi" w:hAnsiTheme="minorHAnsi"/>
              <w:noProof/>
            </w:rPr>
          </w:pPr>
          <w:hyperlink w:anchor="_Toc482346432" w:history="1">
            <w:r w:rsidR="00AF1149" w:rsidRPr="0077053D">
              <w:rPr>
                <w:rStyle w:val="Hyperlink"/>
                <w:noProof/>
              </w:rPr>
              <w:t>5</w:t>
            </w:r>
            <w:r w:rsidR="00AF1149">
              <w:rPr>
                <w:rFonts w:asciiTheme="minorHAnsi" w:hAnsiTheme="minorHAnsi"/>
                <w:noProof/>
              </w:rPr>
              <w:tab/>
            </w:r>
            <w:r w:rsidR="00AF1149" w:rsidRPr="0077053D">
              <w:rPr>
                <w:rStyle w:val="Hyperlink"/>
                <w:noProof/>
              </w:rPr>
              <w:t>Recommendation</w:t>
            </w:r>
            <w:r w:rsidR="00AF1149">
              <w:rPr>
                <w:noProof/>
                <w:webHidden/>
              </w:rPr>
              <w:tab/>
            </w:r>
            <w:r w:rsidR="00AF1149">
              <w:rPr>
                <w:noProof/>
                <w:webHidden/>
              </w:rPr>
              <w:fldChar w:fldCharType="begin"/>
            </w:r>
            <w:r w:rsidR="00AF1149">
              <w:rPr>
                <w:noProof/>
                <w:webHidden/>
              </w:rPr>
              <w:instrText xml:space="preserve"> PAGEREF _Toc482346432 \h </w:instrText>
            </w:r>
            <w:r w:rsidR="00AF1149">
              <w:rPr>
                <w:noProof/>
                <w:webHidden/>
              </w:rPr>
            </w:r>
            <w:r w:rsidR="00AF1149">
              <w:rPr>
                <w:noProof/>
                <w:webHidden/>
              </w:rPr>
              <w:fldChar w:fldCharType="separate"/>
            </w:r>
            <w:r w:rsidR="00AF1149">
              <w:rPr>
                <w:noProof/>
                <w:webHidden/>
              </w:rPr>
              <w:t>8</w:t>
            </w:r>
            <w:r w:rsidR="00AF1149">
              <w:rPr>
                <w:noProof/>
                <w:webHidden/>
              </w:rPr>
              <w:fldChar w:fldCharType="end"/>
            </w:r>
          </w:hyperlink>
        </w:p>
        <w:p w:rsidR="00AF1149" w:rsidRDefault="00506FF0">
          <w:pPr>
            <w:pStyle w:val="TOC1"/>
            <w:rPr>
              <w:rFonts w:asciiTheme="minorHAnsi" w:hAnsiTheme="minorHAnsi"/>
              <w:noProof/>
            </w:rPr>
          </w:pPr>
          <w:hyperlink w:anchor="_Toc482346433" w:history="1">
            <w:r w:rsidR="00AF1149" w:rsidRPr="0077053D">
              <w:rPr>
                <w:rStyle w:val="Hyperlink"/>
                <w:noProof/>
              </w:rPr>
              <w:t>6</w:t>
            </w:r>
            <w:r w:rsidR="00AF1149">
              <w:rPr>
                <w:rFonts w:asciiTheme="minorHAnsi" w:hAnsiTheme="minorHAnsi"/>
                <w:noProof/>
              </w:rPr>
              <w:tab/>
            </w:r>
            <w:r w:rsidR="00AF1149" w:rsidRPr="0077053D">
              <w:rPr>
                <w:rStyle w:val="Hyperlink"/>
                <w:noProof/>
              </w:rPr>
              <w:t>Assumptions</w:t>
            </w:r>
            <w:r w:rsidR="00AF1149">
              <w:rPr>
                <w:noProof/>
                <w:webHidden/>
              </w:rPr>
              <w:tab/>
            </w:r>
            <w:r w:rsidR="00AF1149">
              <w:rPr>
                <w:noProof/>
                <w:webHidden/>
              </w:rPr>
              <w:fldChar w:fldCharType="begin"/>
            </w:r>
            <w:r w:rsidR="00AF1149">
              <w:rPr>
                <w:noProof/>
                <w:webHidden/>
              </w:rPr>
              <w:instrText xml:space="preserve"> PAGEREF _Toc482346433 \h </w:instrText>
            </w:r>
            <w:r w:rsidR="00AF1149">
              <w:rPr>
                <w:noProof/>
                <w:webHidden/>
              </w:rPr>
            </w:r>
            <w:r w:rsidR="00AF1149">
              <w:rPr>
                <w:noProof/>
                <w:webHidden/>
              </w:rPr>
              <w:fldChar w:fldCharType="separate"/>
            </w:r>
            <w:r w:rsidR="00AF1149">
              <w:rPr>
                <w:noProof/>
                <w:webHidden/>
              </w:rPr>
              <w:t>9</w:t>
            </w:r>
            <w:r w:rsidR="00AF1149">
              <w:rPr>
                <w:noProof/>
                <w:webHidden/>
              </w:rPr>
              <w:fldChar w:fldCharType="end"/>
            </w:r>
          </w:hyperlink>
        </w:p>
        <w:p w:rsidR="00AF1149" w:rsidRDefault="00506FF0">
          <w:pPr>
            <w:pStyle w:val="TOC1"/>
            <w:rPr>
              <w:rFonts w:asciiTheme="minorHAnsi" w:hAnsiTheme="minorHAnsi"/>
              <w:noProof/>
            </w:rPr>
          </w:pPr>
          <w:hyperlink w:anchor="_Toc482346434" w:history="1">
            <w:r w:rsidR="00AF1149" w:rsidRPr="0077053D">
              <w:rPr>
                <w:rStyle w:val="Hyperlink"/>
                <w:noProof/>
              </w:rPr>
              <w:t>7</w:t>
            </w:r>
            <w:r w:rsidR="00AF1149">
              <w:rPr>
                <w:rFonts w:asciiTheme="minorHAnsi" w:hAnsiTheme="minorHAnsi"/>
                <w:noProof/>
              </w:rPr>
              <w:tab/>
            </w:r>
            <w:r w:rsidR="00AF1149" w:rsidRPr="0077053D">
              <w:rPr>
                <w:rStyle w:val="Hyperlink"/>
                <w:noProof/>
              </w:rPr>
              <w:t>Risks</w:t>
            </w:r>
            <w:r w:rsidR="00AF1149">
              <w:rPr>
                <w:noProof/>
                <w:webHidden/>
              </w:rPr>
              <w:tab/>
            </w:r>
            <w:r w:rsidR="00AF1149">
              <w:rPr>
                <w:noProof/>
                <w:webHidden/>
              </w:rPr>
              <w:fldChar w:fldCharType="begin"/>
            </w:r>
            <w:r w:rsidR="00AF1149">
              <w:rPr>
                <w:noProof/>
                <w:webHidden/>
              </w:rPr>
              <w:instrText xml:space="preserve"> PAGEREF _Toc482346434 \h </w:instrText>
            </w:r>
            <w:r w:rsidR="00AF1149">
              <w:rPr>
                <w:noProof/>
                <w:webHidden/>
              </w:rPr>
            </w:r>
            <w:r w:rsidR="00AF1149">
              <w:rPr>
                <w:noProof/>
                <w:webHidden/>
              </w:rPr>
              <w:fldChar w:fldCharType="separate"/>
            </w:r>
            <w:r w:rsidR="00AF1149">
              <w:rPr>
                <w:noProof/>
                <w:webHidden/>
              </w:rPr>
              <w:t>10</w:t>
            </w:r>
            <w:r w:rsidR="00AF1149">
              <w:rPr>
                <w:noProof/>
                <w:webHidden/>
              </w:rPr>
              <w:fldChar w:fldCharType="end"/>
            </w:r>
          </w:hyperlink>
        </w:p>
        <w:p w:rsidR="00AF1149" w:rsidRDefault="00506FF0">
          <w:pPr>
            <w:pStyle w:val="TOC1"/>
            <w:rPr>
              <w:rFonts w:asciiTheme="minorHAnsi" w:hAnsiTheme="minorHAnsi"/>
              <w:noProof/>
            </w:rPr>
          </w:pPr>
          <w:hyperlink w:anchor="_Toc482346435" w:history="1">
            <w:r w:rsidR="00AF1149" w:rsidRPr="0077053D">
              <w:rPr>
                <w:rStyle w:val="Hyperlink"/>
                <w:noProof/>
              </w:rPr>
              <w:t>8</w:t>
            </w:r>
            <w:r w:rsidR="00AF1149">
              <w:rPr>
                <w:rFonts w:asciiTheme="minorHAnsi" w:hAnsiTheme="minorHAnsi"/>
                <w:noProof/>
              </w:rPr>
              <w:tab/>
            </w:r>
            <w:r w:rsidR="00AF1149" w:rsidRPr="0077053D">
              <w:rPr>
                <w:rStyle w:val="Hyperlink"/>
                <w:noProof/>
              </w:rPr>
              <w:t>Appendix</w:t>
            </w:r>
            <w:r w:rsidR="00AF1149">
              <w:rPr>
                <w:noProof/>
                <w:webHidden/>
              </w:rPr>
              <w:tab/>
            </w:r>
            <w:r w:rsidR="00AF1149">
              <w:rPr>
                <w:noProof/>
                <w:webHidden/>
              </w:rPr>
              <w:fldChar w:fldCharType="begin"/>
            </w:r>
            <w:r w:rsidR="00AF1149">
              <w:rPr>
                <w:noProof/>
                <w:webHidden/>
              </w:rPr>
              <w:instrText xml:space="preserve"> PAGEREF _Toc482346435 \h </w:instrText>
            </w:r>
            <w:r w:rsidR="00AF1149">
              <w:rPr>
                <w:noProof/>
                <w:webHidden/>
              </w:rPr>
            </w:r>
            <w:r w:rsidR="00AF1149">
              <w:rPr>
                <w:noProof/>
                <w:webHidden/>
              </w:rPr>
              <w:fldChar w:fldCharType="separate"/>
            </w:r>
            <w:r w:rsidR="00AF1149">
              <w:rPr>
                <w:noProof/>
                <w:webHidden/>
              </w:rPr>
              <w:t>11</w:t>
            </w:r>
            <w:r w:rsidR="00AF1149">
              <w:rPr>
                <w:noProof/>
                <w:webHidden/>
              </w:rPr>
              <w:fldChar w:fldCharType="end"/>
            </w:r>
          </w:hyperlink>
        </w:p>
        <w:p w:rsidR="00AF1149" w:rsidRDefault="00506FF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82346436" w:history="1">
            <w:r w:rsidR="00AF1149" w:rsidRPr="0077053D">
              <w:rPr>
                <w:rStyle w:val="Hyperlink"/>
                <w:noProof/>
              </w:rPr>
              <w:t>8.1</w:t>
            </w:r>
            <w:r w:rsidR="00AF1149">
              <w:rPr>
                <w:rFonts w:asciiTheme="minorHAnsi" w:hAnsiTheme="minorHAnsi"/>
                <w:noProof/>
              </w:rPr>
              <w:tab/>
            </w:r>
            <w:r w:rsidR="00AF1149" w:rsidRPr="0077053D">
              <w:rPr>
                <w:rStyle w:val="Hyperlink"/>
                <w:noProof/>
              </w:rPr>
              <w:t>References</w:t>
            </w:r>
            <w:r w:rsidR="00AF1149">
              <w:rPr>
                <w:noProof/>
                <w:webHidden/>
              </w:rPr>
              <w:tab/>
            </w:r>
            <w:r w:rsidR="00AF1149">
              <w:rPr>
                <w:noProof/>
                <w:webHidden/>
              </w:rPr>
              <w:fldChar w:fldCharType="begin"/>
            </w:r>
            <w:r w:rsidR="00AF1149">
              <w:rPr>
                <w:noProof/>
                <w:webHidden/>
              </w:rPr>
              <w:instrText xml:space="preserve"> PAGEREF _Toc482346436 \h </w:instrText>
            </w:r>
            <w:r w:rsidR="00AF1149">
              <w:rPr>
                <w:noProof/>
                <w:webHidden/>
              </w:rPr>
            </w:r>
            <w:r w:rsidR="00AF1149">
              <w:rPr>
                <w:noProof/>
                <w:webHidden/>
              </w:rPr>
              <w:fldChar w:fldCharType="separate"/>
            </w:r>
            <w:r w:rsidR="00AF1149">
              <w:rPr>
                <w:noProof/>
                <w:webHidden/>
              </w:rPr>
              <w:t>11</w:t>
            </w:r>
            <w:r w:rsidR="00AF1149">
              <w:rPr>
                <w:noProof/>
                <w:webHidden/>
              </w:rPr>
              <w:fldChar w:fldCharType="end"/>
            </w:r>
          </w:hyperlink>
        </w:p>
        <w:p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  <w:r w:rsidRPr="008848D6">
            <w:rPr>
              <w:rFonts w:asciiTheme="majorHAnsi" w:hAnsiTheme="majorHAnsi"/>
              <w:b/>
              <w:bCs/>
              <w:noProof/>
            </w:rPr>
            <w:fldChar w:fldCharType="end"/>
          </w:r>
        </w:p>
      </w:sdtContent>
    </w:sdt>
    <w:p w:rsidR="00BF58F6" w:rsidRPr="008848D6" w:rsidRDefault="00643A1C" w:rsidP="00C22C69">
      <w:pPr>
        <w:spacing w:line="240" w:lineRule="auto"/>
        <w:rPr>
          <w:rFonts w:asciiTheme="majorHAnsi" w:hAnsiTheme="majorHAnsi"/>
        </w:rPr>
      </w:pPr>
      <w:r w:rsidRPr="008848D6">
        <w:rPr>
          <w:rFonts w:asciiTheme="majorHAnsi" w:hAnsiTheme="majorHAnsi"/>
        </w:rPr>
        <w:br w:type="page"/>
      </w:r>
    </w:p>
    <w:p w:rsidR="00AE0696" w:rsidRDefault="00DA4E1F" w:rsidP="00DA4E1F">
      <w:pPr>
        <w:pStyle w:val="Heading1"/>
      </w:pPr>
      <w:bookmarkStart w:id="0" w:name="_Toc482346413"/>
      <w:r>
        <w:lastRenderedPageBreak/>
        <w:t>Introduction</w:t>
      </w:r>
      <w:bookmarkEnd w:id="0"/>
    </w:p>
    <w:p w:rsidR="00CE7D6A" w:rsidRDefault="00CE7D6A" w:rsidP="00CE7D6A">
      <w:r>
        <w:rPr>
          <w:noProof/>
        </w:rPr>
        <w:t xml:space="preserve">This document has detailed </w:t>
      </w:r>
      <w:r>
        <w:rPr>
          <w:rFonts w:eastAsia="Times New Roman" w:cs="Segoe UI"/>
        </w:rPr>
        <w:t xml:space="preserve">evaluation of various tools and technologies which can be used in designing the electronic Insurance Policy. The document also has a detailed explanation of available features and pricing model for the various technologies available. </w:t>
      </w:r>
    </w:p>
    <w:p w:rsidR="00DA4E1F" w:rsidRDefault="00CE7D6A" w:rsidP="00CE7D6A">
      <w:pPr>
        <w:pStyle w:val="Heading2"/>
      </w:pPr>
      <w:r>
        <w:t xml:space="preserve"> </w:t>
      </w:r>
      <w:bookmarkStart w:id="1" w:name="_Toc482346414"/>
      <w:r w:rsidR="001D6A7E">
        <w:t>Objective and s</w:t>
      </w:r>
      <w:r w:rsidR="00DA4E1F">
        <w:t xml:space="preserve">cope of </w:t>
      </w:r>
      <w:r w:rsidR="001D6A7E">
        <w:t>d</w:t>
      </w:r>
      <w:r w:rsidR="00DA4E1F">
        <w:t>ocument</w:t>
      </w:r>
      <w:bookmarkEnd w:id="1"/>
    </w:p>
    <w:p w:rsidR="00D6531A" w:rsidRDefault="00CE7D6A" w:rsidP="00D6531A">
      <w:r>
        <w:rPr>
          <w:noProof/>
        </w:rPr>
        <w:t xml:space="preserve">This document describes in detail the various </w:t>
      </w:r>
      <w:r w:rsidR="008967F0">
        <w:rPr>
          <w:noProof/>
        </w:rPr>
        <w:t xml:space="preserve">tool &amp; </w:t>
      </w:r>
      <w:r w:rsidR="00651BFD">
        <w:rPr>
          <w:noProof/>
        </w:rPr>
        <w:t xml:space="preserve">technology </w:t>
      </w:r>
      <w:r>
        <w:rPr>
          <w:noProof/>
        </w:rPr>
        <w:t xml:space="preserve">options available </w:t>
      </w:r>
      <w:r w:rsidR="00C92C25">
        <w:rPr>
          <w:noProof/>
        </w:rPr>
        <w:t xml:space="preserve">for </w:t>
      </w:r>
      <w:r w:rsidR="00651BFD">
        <w:rPr>
          <w:noProof/>
        </w:rPr>
        <w:t>development of e</w:t>
      </w:r>
      <w:r w:rsidR="00C92C25">
        <w:rPr>
          <w:noProof/>
        </w:rPr>
        <w:t>Policy Portal.</w:t>
      </w:r>
      <w:ins w:id="2" w:author="Isha Gupta" w:date="2017-05-19T13:50:00Z">
        <w:r w:rsidR="005066FA">
          <w:rPr>
            <w:noProof/>
          </w:rPr>
          <w:t xml:space="preserve"> It will  </w:t>
        </w:r>
      </w:ins>
      <w:ins w:id="3" w:author="Isha Gupta" w:date="2017-05-19T13:51:00Z">
        <w:r w:rsidR="005066FA">
          <w:rPr>
            <w:noProof/>
          </w:rPr>
          <w:t xml:space="preserve">begin </w:t>
        </w:r>
      </w:ins>
      <w:ins w:id="4" w:author="Isha Gupta" w:date="2017-05-19T13:50:00Z">
        <w:r w:rsidR="005066FA">
          <w:rPr>
            <w:noProof/>
          </w:rPr>
          <w:t xml:space="preserve">with presenting all the options available in different areas of software development, bringing out a detailed analysis &amp; comparison between different tools &amp; framrworks around various factors. In </w:t>
        </w:r>
      </w:ins>
      <w:ins w:id="5" w:author="Isha Gupta" w:date="2017-05-19T13:51:00Z">
        <w:r w:rsidR="005066FA">
          <w:rPr>
            <w:noProof/>
          </w:rPr>
          <w:t>the end recommendations are presented.</w:t>
        </w:r>
      </w:ins>
    </w:p>
    <w:p w:rsidR="00D6531A" w:rsidRDefault="00D6531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A4E1F" w:rsidRDefault="00D6531A" w:rsidP="00DA4E1F">
      <w:pPr>
        <w:pStyle w:val="Heading1"/>
      </w:pPr>
      <w:bookmarkStart w:id="6" w:name="_Toc482346415"/>
      <w:r>
        <w:lastRenderedPageBreak/>
        <w:t>Requirements at a Glance</w:t>
      </w:r>
      <w:bookmarkEnd w:id="6"/>
    </w:p>
    <w:p w:rsidR="00A66A31" w:rsidRPr="00A22B27" w:rsidRDefault="006A7ABE">
      <w:pPr>
        <w:jc w:val="both"/>
        <w:pPrChange w:id="7" w:author="Isha Gupta" w:date="2017-05-19T15:01:00Z">
          <w:pPr>
            <w:pStyle w:val="ListParagraph"/>
            <w:spacing w:after="160"/>
            <w:ind w:left="792"/>
            <w:jc w:val="both"/>
          </w:pPr>
        </w:pPrChange>
      </w:pPr>
      <w:bookmarkStart w:id="8" w:name="_Hlk480975826"/>
      <w:r w:rsidRPr="00A22B27">
        <w:t>The application will consist of the following features:</w:t>
      </w:r>
    </w:p>
    <w:p w:rsidR="00A85908" w:rsidRPr="00A85908" w:rsidRDefault="00A85908" w:rsidP="00A85908">
      <w:pPr>
        <w:pStyle w:val="ListParagraph"/>
        <w:numPr>
          <w:ilvl w:val="0"/>
          <w:numId w:val="45"/>
        </w:numPr>
        <w:spacing w:after="160"/>
        <w:jc w:val="both"/>
        <w:rPr>
          <w:rFonts w:eastAsiaTheme="minorHAnsi"/>
        </w:rPr>
      </w:pPr>
      <w:r w:rsidRPr="00A85908">
        <w:rPr>
          <w:rFonts w:eastAsiaTheme="minorHAnsi"/>
        </w:rPr>
        <w:t>Web application – this web based application will be available to authorized users such as administrator, underwriter, customer, auditor, billing administrator view the live feed, reporting etc.</w:t>
      </w:r>
    </w:p>
    <w:p w:rsidR="00A85908" w:rsidRPr="00A85908" w:rsidRDefault="00A85908" w:rsidP="00A85908">
      <w:pPr>
        <w:pStyle w:val="ListParagraph"/>
        <w:numPr>
          <w:ilvl w:val="1"/>
          <w:numId w:val="45"/>
        </w:numPr>
        <w:spacing w:after="160"/>
        <w:jc w:val="both"/>
        <w:rPr>
          <w:rFonts w:eastAsiaTheme="minorHAnsi"/>
        </w:rPr>
      </w:pPr>
      <w:r w:rsidRPr="00A85908">
        <w:rPr>
          <w:rFonts w:eastAsiaTheme="minorHAnsi"/>
        </w:rPr>
        <w:t>Agent Portal</w:t>
      </w:r>
    </w:p>
    <w:p w:rsidR="00A85908" w:rsidRPr="00A85908" w:rsidRDefault="00A85908" w:rsidP="00A85908">
      <w:pPr>
        <w:pStyle w:val="ListParagraph"/>
        <w:numPr>
          <w:ilvl w:val="1"/>
          <w:numId w:val="45"/>
        </w:numPr>
        <w:spacing w:after="160"/>
        <w:jc w:val="both"/>
        <w:rPr>
          <w:rFonts w:eastAsiaTheme="minorHAnsi"/>
        </w:rPr>
      </w:pPr>
      <w:r w:rsidRPr="00A85908">
        <w:rPr>
          <w:rFonts w:eastAsiaTheme="minorHAnsi"/>
        </w:rPr>
        <w:t>Customer Portal</w:t>
      </w:r>
    </w:p>
    <w:p w:rsidR="00A85908" w:rsidRPr="00A85908" w:rsidRDefault="00A85908" w:rsidP="00A85908">
      <w:pPr>
        <w:pStyle w:val="ListParagraph"/>
        <w:numPr>
          <w:ilvl w:val="1"/>
          <w:numId w:val="45"/>
        </w:numPr>
        <w:spacing w:after="160"/>
        <w:jc w:val="both"/>
        <w:rPr>
          <w:rFonts w:eastAsiaTheme="minorHAnsi"/>
        </w:rPr>
      </w:pPr>
      <w:r w:rsidRPr="00A85908">
        <w:rPr>
          <w:rFonts w:eastAsiaTheme="minorHAnsi"/>
        </w:rPr>
        <w:t>Internal Portal</w:t>
      </w:r>
    </w:p>
    <w:p w:rsidR="00A85908" w:rsidRPr="00A85908" w:rsidRDefault="00A85908" w:rsidP="00A85908">
      <w:pPr>
        <w:pStyle w:val="ListParagraph"/>
        <w:numPr>
          <w:ilvl w:val="0"/>
          <w:numId w:val="45"/>
        </w:numPr>
        <w:spacing w:after="160"/>
        <w:jc w:val="both"/>
        <w:rPr>
          <w:rFonts w:eastAsiaTheme="minorHAnsi"/>
        </w:rPr>
      </w:pPr>
      <w:r w:rsidRPr="00A85908">
        <w:rPr>
          <w:rFonts w:eastAsiaTheme="minorHAnsi"/>
        </w:rPr>
        <w:t xml:space="preserve">Alert and notification system – this sub-system will be analyzing the time to resolve for any incident. </w:t>
      </w:r>
    </w:p>
    <w:p w:rsidR="00A85908" w:rsidRPr="00A85908" w:rsidRDefault="00A85908" w:rsidP="00A85908">
      <w:pPr>
        <w:pStyle w:val="ListParagraph"/>
        <w:numPr>
          <w:ilvl w:val="0"/>
          <w:numId w:val="45"/>
        </w:numPr>
        <w:spacing w:after="160"/>
        <w:jc w:val="both"/>
        <w:rPr>
          <w:rFonts w:eastAsiaTheme="minorHAnsi"/>
        </w:rPr>
      </w:pPr>
      <w:r w:rsidRPr="00A85908">
        <w:rPr>
          <w:rFonts w:eastAsiaTheme="minorHAnsi"/>
        </w:rPr>
        <w:t>Reporting</w:t>
      </w:r>
    </w:p>
    <w:p w:rsidR="00A85908" w:rsidRPr="00A85908" w:rsidRDefault="00A85908" w:rsidP="00A85908">
      <w:pPr>
        <w:pStyle w:val="ListParagraph"/>
        <w:numPr>
          <w:ilvl w:val="1"/>
          <w:numId w:val="45"/>
        </w:numPr>
        <w:spacing w:after="160"/>
        <w:jc w:val="both"/>
        <w:rPr>
          <w:rFonts w:eastAsiaTheme="minorHAnsi"/>
        </w:rPr>
      </w:pPr>
      <w:r w:rsidRPr="00A85908">
        <w:rPr>
          <w:rFonts w:eastAsiaTheme="minorHAnsi"/>
        </w:rPr>
        <w:t>Reconciliation report should be generated for premium collection for policies.</w:t>
      </w:r>
    </w:p>
    <w:p w:rsidR="00A85908" w:rsidRPr="00A85908" w:rsidRDefault="00A85908" w:rsidP="00A85908">
      <w:pPr>
        <w:pStyle w:val="ListParagraph"/>
        <w:numPr>
          <w:ilvl w:val="1"/>
          <w:numId w:val="45"/>
        </w:numPr>
        <w:spacing w:after="160"/>
        <w:jc w:val="both"/>
        <w:rPr>
          <w:rFonts w:eastAsiaTheme="minorHAnsi"/>
        </w:rPr>
      </w:pPr>
      <w:r w:rsidRPr="00A85908">
        <w:rPr>
          <w:rFonts w:eastAsiaTheme="minorHAnsi"/>
        </w:rPr>
        <w:t>Reports for Auditor</w:t>
      </w:r>
    </w:p>
    <w:p w:rsidR="00A85908" w:rsidRPr="00A85908" w:rsidRDefault="00A85908" w:rsidP="00A85908">
      <w:pPr>
        <w:pStyle w:val="ListParagraph"/>
        <w:numPr>
          <w:ilvl w:val="1"/>
          <w:numId w:val="45"/>
        </w:numPr>
        <w:spacing w:after="160"/>
        <w:jc w:val="both"/>
        <w:rPr>
          <w:rFonts w:eastAsiaTheme="minorHAnsi"/>
        </w:rPr>
      </w:pPr>
      <w:r w:rsidRPr="00A85908">
        <w:rPr>
          <w:rFonts w:eastAsiaTheme="minorHAnsi"/>
        </w:rPr>
        <w:t>Reports for Agents</w:t>
      </w:r>
    </w:p>
    <w:p w:rsidR="00A85908" w:rsidRPr="009A387D" w:rsidRDefault="00A85908" w:rsidP="00A85908">
      <w:pPr>
        <w:pStyle w:val="ListParagraph"/>
        <w:numPr>
          <w:ilvl w:val="1"/>
          <w:numId w:val="45"/>
        </w:numPr>
        <w:spacing w:after="160"/>
        <w:jc w:val="both"/>
        <w:rPr>
          <w:rFonts w:eastAsiaTheme="minorHAnsi"/>
        </w:rPr>
      </w:pPr>
      <w:r w:rsidRPr="00A85908">
        <w:rPr>
          <w:rFonts w:eastAsiaTheme="minorHAnsi"/>
        </w:rPr>
        <w:t>Reports for Internal Users</w:t>
      </w:r>
      <w:bookmarkEnd w:id="8"/>
    </w:p>
    <w:p w:rsidR="00374099" w:rsidRDefault="00D6531A" w:rsidP="003C3AB7">
      <w:pPr>
        <w:pStyle w:val="Heading1"/>
      </w:pPr>
      <w:bookmarkStart w:id="9" w:name="_Toc482346416"/>
      <w:r>
        <w:t>Available tools</w:t>
      </w:r>
      <w:bookmarkEnd w:id="9"/>
      <w:r w:rsidR="005D4624">
        <w:t xml:space="preserve"> </w:t>
      </w:r>
    </w:p>
    <w:p w:rsidR="00374099" w:rsidRDefault="00374099" w:rsidP="00374099">
      <w:pPr>
        <w:pStyle w:val="Heading2"/>
      </w:pPr>
      <w:bookmarkStart w:id="10" w:name="_Toc482346417"/>
      <w:r>
        <w:t>Data providers</w:t>
      </w:r>
      <w:bookmarkEnd w:id="10"/>
      <w:r>
        <w:t xml:space="preserve"> </w:t>
      </w:r>
    </w:p>
    <w:p w:rsidR="003C3AB7" w:rsidRDefault="003F6DCB" w:rsidP="003C3AB7">
      <w:r>
        <w:t>Available d</w:t>
      </w:r>
      <w:r w:rsidR="003C3AB7">
        <w:t xml:space="preserve">ata providers </w:t>
      </w:r>
      <w:r>
        <w:t xml:space="preserve">for such an application are </w:t>
      </w:r>
      <w:r w:rsidR="003C3AB7">
        <w:t xml:space="preserve">SQL Server, Oracle, PostgreSQL, MySQL, SQLite, or DB2. </w:t>
      </w:r>
    </w:p>
    <w:p w:rsidR="00374099" w:rsidRDefault="00374099" w:rsidP="00374099">
      <w:pPr>
        <w:pStyle w:val="Heading3"/>
      </w:pPr>
      <w:bookmarkStart w:id="11" w:name="_Toc482346418"/>
      <w:r>
        <w:t>SQL Server</w:t>
      </w:r>
      <w:bookmarkEnd w:id="11"/>
    </w:p>
    <w:p w:rsidR="00374099" w:rsidRDefault="00374099" w:rsidP="00374099">
      <w:pPr>
        <w:pStyle w:val="Heading4"/>
      </w:pPr>
      <w:r>
        <w:t>Features</w:t>
      </w:r>
    </w:p>
    <w:p w:rsidR="003C3AB7" w:rsidRDefault="003C7317" w:rsidP="003C3AB7">
      <w:pPr>
        <w:pStyle w:val="ListParagraph"/>
        <w:numPr>
          <w:ilvl w:val="0"/>
          <w:numId w:val="42"/>
        </w:numPr>
      </w:pPr>
      <w:r>
        <w:t>It is supported by M</w:t>
      </w:r>
      <w:r w:rsidR="003C3AB7">
        <w:t>icrosoft</w:t>
      </w:r>
      <w:r w:rsidR="00374099">
        <w:t>.</w:t>
      </w:r>
    </w:p>
    <w:p w:rsidR="003C3AB7" w:rsidRDefault="003C3AB7" w:rsidP="003C3AB7">
      <w:pPr>
        <w:pStyle w:val="ListParagraph"/>
        <w:numPr>
          <w:ilvl w:val="0"/>
          <w:numId w:val="42"/>
        </w:numPr>
      </w:pPr>
      <w:r>
        <w:t>Integrated with Microsoft data access platform like Entity Framework.</w:t>
      </w:r>
    </w:p>
    <w:p w:rsidR="003C3AB7" w:rsidRDefault="003C3AB7" w:rsidP="003C3AB7">
      <w:pPr>
        <w:pStyle w:val="ListParagraph"/>
        <w:numPr>
          <w:ilvl w:val="0"/>
          <w:numId w:val="42"/>
        </w:numPr>
      </w:pPr>
      <w:r>
        <w:t>Visual studio provides build-in tools for working with SQL Server.</w:t>
      </w:r>
    </w:p>
    <w:p w:rsidR="003C3AB7" w:rsidRDefault="003C3AB7" w:rsidP="003C3AB7">
      <w:pPr>
        <w:pStyle w:val="ListParagraph"/>
        <w:numPr>
          <w:ilvl w:val="0"/>
          <w:numId w:val="42"/>
        </w:numPr>
      </w:pPr>
      <w:r>
        <w:t>Database deployment features are also available within Visual studio to facilitate deploying SQL server databases for web projects.</w:t>
      </w:r>
    </w:p>
    <w:p w:rsidR="007573D2" w:rsidRDefault="007573D2" w:rsidP="003C3AB7">
      <w:pPr>
        <w:pStyle w:val="ListParagraph"/>
        <w:numPr>
          <w:ilvl w:val="0"/>
          <w:numId w:val="42"/>
        </w:numPr>
      </w:pPr>
      <w:r>
        <w:t>It is a closed source for corporate/enterprise applications.</w:t>
      </w:r>
    </w:p>
    <w:p w:rsidR="007573D2" w:rsidRDefault="007573D2" w:rsidP="00C67CFE">
      <w:pPr>
        <w:pStyle w:val="ListParagraph"/>
        <w:numPr>
          <w:ilvl w:val="0"/>
          <w:numId w:val="42"/>
        </w:numPr>
      </w:pPr>
      <w:r>
        <w:t>It offers a h</w:t>
      </w:r>
      <w:r w:rsidRPr="007573D2">
        <w:t>igh degree of control over transactions and procedures</w:t>
      </w:r>
    </w:p>
    <w:p w:rsidR="00891A96" w:rsidRDefault="00891A96" w:rsidP="00C67CFE">
      <w:pPr>
        <w:pStyle w:val="ListParagraph"/>
        <w:numPr>
          <w:ilvl w:val="0"/>
          <w:numId w:val="42"/>
        </w:numPr>
      </w:pPr>
      <w:r>
        <w:t>Offers advanced security to in-database analytics.</w:t>
      </w:r>
    </w:p>
    <w:p w:rsidR="003C3AB7" w:rsidRDefault="003C3AB7" w:rsidP="003C3AB7">
      <w:r>
        <w:t xml:space="preserve">However, </w:t>
      </w:r>
      <w:r w:rsidRPr="003C3AB7">
        <w:t xml:space="preserve">SQL Server </w:t>
      </w:r>
      <w:r w:rsidR="00CA3C9A">
        <w:t xml:space="preserve">Developer </w:t>
      </w:r>
      <w:r w:rsidRPr="003C3AB7">
        <w:t xml:space="preserve">edition </w:t>
      </w:r>
      <w:r w:rsidR="00CA3C9A">
        <w:t xml:space="preserve">will be used </w:t>
      </w:r>
      <w:r w:rsidRPr="003C3AB7">
        <w:t xml:space="preserve">for development </w:t>
      </w:r>
      <w:r w:rsidR="00CA3C9A">
        <w:t xml:space="preserve">environment and the full </w:t>
      </w:r>
      <w:r w:rsidRPr="003C3AB7">
        <w:t xml:space="preserve">edition </w:t>
      </w:r>
      <w:r w:rsidR="00CA3C9A">
        <w:t xml:space="preserve">for the </w:t>
      </w:r>
      <w:r>
        <w:t>production database.</w:t>
      </w:r>
    </w:p>
    <w:p w:rsidR="001875E0" w:rsidRDefault="001875E0" w:rsidP="001875E0">
      <w:pPr>
        <w:pStyle w:val="Heading3"/>
      </w:pPr>
      <w:bookmarkStart w:id="12" w:name="_Toc482346419"/>
      <w:r>
        <w:t>PostgreSQL</w:t>
      </w:r>
      <w:bookmarkEnd w:id="12"/>
    </w:p>
    <w:p w:rsidR="007573D2" w:rsidRPr="007573D2" w:rsidRDefault="007573D2" w:rsidP="007573D2">
      <w:pPr>
        <w:pStyle w:val="Heading4"/>
      </w:pPr>
      <w:r>
        <w:t>Features</w:t>
      </w:r>
    </w:p>
    <w:p w:rsidR="001875E0" w:rsidRDefault="001875E0" w:rsidP="007573D2">
      <w:pPr>
        <w:pStyle w:val="ListParagraph"/>
        <w:numPr>
          <w:ilvl w:val="0"/>
          <w:numId w:val="44"/>
        </w:numPr>
      </w:pPr>
      <w:r>
        <w:t>Open-source</w:t>
      </w:r>
    </w:p>
    <w:p w:rsidR="001875E0" w:rsidRDefault="001875E0" w:rsidP="007573D2">
      <w:pPr>
        <w:pStyle w:val="ListParagraph"/>
        <w:numPr>
          <w:ilvl w:val="0"/>
          <w:numId w:val="44"/>
        </w:numPr>
      </w:pPr>
      <w:r>
        <w:t>Adheres well to current SQL standards, and easier to learn as a result</w:t>
      </w:r>
    </w:p>
    <w:p w:rsidR="001875E0" w:rsidRDefault="001875E0" w:rsidP="007573D2">
      <w:pPr>
        <w:pStyle w:val="ListParagraph"/>
        <w:numPr>
          <w:ilvl w:val="0"/>
          <w:numId w:val="44"/>
        </w:numPr>
      </w:pPr>
      <w:r>
        <w:t>Large footprint makes it ill-suited for read-heavy operations</w:t>
      </w:r>
    </w:p>
    <w:p w:rsidR="001875E0" w:rsidRDefault="001875E0" w:rsidP="007573D2">
      <w:pPr>
        <w:pStyle w:val="ListParagraph"/>
        <w:numPr>
          <w:ilvl w:val="0"/>
          <w:numId w:val="44"/>
        </w:numPr>
      </w:pPr>
      <w:r>
        <w:t>Advanced business/location analytics features</w:t>
      </w:r>
    </w:p>
    <w:p w:rsidR="001875E0" w:rsidRDefault="001875E0" w:rsidP="007573D2">
      <w:pPr>
        <w:pStyle w:val="ListParagraph"/>
        <w:numPr>
          <w:ilvl w:val="0"/>
          <w:numId w:val="44"/>
        </w:numPr>
      </w:pPr>
      <w:r>
        <w:t>Rich variety of data and character types</w:t>
      </w:r>
    </w:p>
    <w:p w:rsidR="001875E0" w:rsidRDefault="001875E0" w:rsidP="007573D2">
      <w:pPr>
        <w:pStyle w:val="ListParagraph"/>
        <w:numPr>
          <w:ilvl w:val="0"/>
          <w:numId w:val="44"/>
        </w:numPr>
      </w:pPr>
      <w:r>
        <w:t>Fully ACID-compliant</w:t>
      </w:r>
    </w:p>
    <w:p w:rsidR="001875E0" w:rsidRDefault="001875E0" w:rsidP="007573D2">
      <w:pPr>
        <w:pStyle w:val="ListParagraph"/>
        <w:numPr>
          <w:ilvl w:val="0"/>
          <w:numId w:val="44"/>
        </w:numPr>
      </w:pPr>
      <w:r>
        <w:t>Designed for reliability and data-integrity; developer-focused</w:t>
      </w:r>
    </w:p>
    <w:p w:rsidR="001875E0" w:rsidRDefault="001875E0" w:rsidP="007573D2">
      <w:pPr>
        <w:pStyle w:val="ListParagraph"/>
        <w:numPr>
          <w:ilvl w:val="0"/>
          <w:numId w:val="44"/>
        </w:numPr>
      </w:pPr>
      <w:r>
        <w:t>Full-text search, support for powerful server-side procedural languages</w:t>
      </w:r>
    </w:p>
    <w:p w:rsidR="001875E0" w:rsidRDefault="001875E0" w:rsidP="007573D2">
      <w:pPr>
        <w:pStyle w:val="ListParagraph"/>
        <w:numPr>
          <w:ilvl w:val="0"/>
          <w:numId w:val="44"/>
        </w:numPr>
      </w:pPr>
      <w:r>
        <w:lastRenderedPageBreak/>
        <w:t>Full support for advanced SQL features such as table expressions and window functions</w:t>
      </w:r>
    </w:p>
    <w:p w:rsidR="001875E0" w:rsidRDefault="001875E0" w:rsidP="007573D2">
      <w:pPr>
        <w:pStyle w:val="ListParagraph"/>
        <w:numPr>
          <w:ilvl w:val="0"/>
          <w:numId w:val="44"/>
        </w:numPr>
      </w:pPr>
      <w:r>
        <w:t>Can efficiently join large numbers of tables</w:t>
      </w:r>
    </w:p>
    <w:p w:rsidR="001875E0" w:rsidRDefault="001875E0" w:rsidP="007573D2">
      <w:pPr>
        <w:pStyle w:val="ListParagraph"/>
        <w:numPr>
          <w:ilvl w:val="0"/>
          <w:numId w:val="44"/>
        </w:numPr>
      </w:pPr>
      <w:r>
        <w:t>Replication is poorly-implemented</w:t>
      </w:r>
    </w:p>
    <w:p w:rsidR="001F4E45" w:rsidRDefault="001875E0" w:rsidP="001F4E45">
      <w:pPr>
        <w:pStyle w:val="ListParagraph"/>
        <w:numPr>
          <w:ilvl w:val="0"/>
          <w:numId w:val="44"/>
        </w:numPr>
      </w:pPr>
      <w:r>
        <w:t>Not well-suited for low-concurrency projects</w:t>
      </w:r>
    </w:p>
    <w:p w:rsidR="009A238E" w:rsidRPr="003C3AB7" w:rsidRDefault="009A238E" w:rsidP="001F4E45">
      <w:pPr>
        <w:pStyle w:val="ListParagraph"/>
        <w:numPr>
          <w:ilvl w:val="0"/>
          <w:numId w:val="44"/>
        </w:numPr>
      </w:pPr>
      <w:r>
        <w:t>Works best with Java.</w:t>
      </w:r>
    </w:p>
    <w:p w:rsidR="005D4624" w:rsidRDefault="009B5D25" w:rsidP="00DA4E1F">
      <w:pPr>
        <w:pStyle w:val="Heading2"/>
      </w:pPr>
      <w:bookmarkStart w:id="13" w:name="_Toc482346420"/>
      <w:r>
        <w:t>Object-Relation</w:t>
      </w:r>
      <w:r w:rsidR="000D7108">
        <w:t>al Mappers (ORMs)</w:t>
      </w:r>
      <w:bookmarkEnd w:id="13"/>
    </w:p>
    <w:p w:rsidR="003C3AB7" w:rsidRPr="003C3AB7" w:rsidRDefault="003C3AB7" w:rsidP="003C3AB7">
      <w:pPr>
        <w:rPr>
          <w:noProof/>
        </w:rPr>
      </w:pPr>
      <w:r>
        <w:t>Asp.Net provides many ways for storing, retrieving and displaying data. Which one is appropriate is not always obvious.</w:t>
      </w:r>
      <w:r w:rsidR="003F6DCB" w:rsidRPr="003F6DCB">
        <w:rPr>
          <w:noProof/>
        </w:rPr>
        <w:t xml:space="preserve"> </w:t>
      </w:r>
      <w:r w:rsidR="003F6DCB">
        <w:rPr>
          <w:noProof/>
        </w:rPr>
        <w:t>ORMs (</w:t>
      </w:r>
      <w:r w:rsidR="003F6DCB" w:rsidRPr="001460E4">
        <w:rPr>
          <w:noProof/>
        </w:rPr>
        <w:t>Object Relational Mapper</w:t>
      </w:r>
      <w:r w:rsidR="003F6DCB">
        <w:rPr>
          <w:noProof/>
        </w:rPr>
        <w:t xml:space="preserve">) </w:t>
      </w:r>
      <w:r w:rsidR="003F6DCB" w:rsidRPr="00C95BCF">
        <w:rPr>
          <w:noProof/>
        </w:rPr>
        <w:t>make data access so straight forward that there is a possibility of having data access logic/predicates scattered all across the application.</w:t>
      </w:r>
    </w:p>
    <w:p w:rsidR="00007CEA" w:rsidRPr="00D6531A" w:rsidRDefault="002B357C" w:rsidP="00D6531A">
      <w:pPr>
        <w:pStyle w:val="Heading3"/>
      </w:pPr>
      <w:bookmarkStart w:id="14" w:name="_Toc482346421"/>
      <w:r>
        <w:t>Entity Framework</w:t>
      </w:r>
      <w:r w:rsidR="00446966">
        <w:t xml:space="preserve"> 6</w:t>
      </w:r>
      <w:bookmarkEnd w:id="14"/>
    </w:p>
    <w:p w:rsidR="00D6531A" w:rsidRDefault="00AB132D" w:rsidP="005D4624">
      <w:pPr>
        <w:pStyle w:val="Heading4"/>
      </w:pPr>
      <w:r>
        <w:t>Features</w:t>
      </w:r>
    </w:p>
    <w:p w:rsidR="00446966" w:rsidRDefault="004F7351" w:rsidP="009A387D">
      <w:r>
        <w:t xml:space="preserve">It is </w:t>
      </w:r>
      <w:r w:rsidR="00424F73">
        <w:t>M</w:t>
      </w:r>
      <w:r w:rsidR="00AB132D">
        <w:t xml:space="preserve">icrosoft’s primary data access </w:t>
      </w:r>
      <w:r w:rsidR="00424F73">
        <w:t xml:space="preserve">platform in the .NET Framework. </w:t>
      </w:r>
      <w:r w:rsidR="009A387D" w:rsidRPr="009A387D">
        <w:t>It is an open source object-relational mapping (ORM) framework for ADO.NET.</w:t>
      </w:r>
      <w:r w:rsidR="009A387D">
        <w:t xml:space="preserve"> </w:t>
      </w:r>
      <w:r w:rsidR="00AB132D">
        <w:t xml:space="preserve">Here are </w:t>
      </w:r>
      <w:r w:rsidR="00424F73">
        <w:t xml:space="preserve">some </w:t>
      </w:r>
      <w:r w:rsidR="00AB132D">
        <w:t>features introduced in Entity Framework 6.0 RC1.</w:t>
      </w:r>
      <w:r w:rsidR="003C3AB7" w:rsidRPr="003C3AB7">
        <w:rPr>
          <w:rFonts w:ascii="Segoe UI" w:hAnsi="Segoe UI" w:cs="Segoe UI"/>
          <w:color w:val="2A2A2A"/>
          <w:sz w:val="20"/>
          <w:szCs w:val="20"/>
        </w:rPr>
        <w:t xml:space="preserve"> </w:t>
      </w:r>
      <w:r w:rsidR="00446966">
        <w:t>Smaller API i.e. less knobs and levers.</w:t>
      </w:r>
    </w:p>
    <w:p w:rsidR="00911A4E" w:rsidRDefault="00911A4E" w:rsidP="00AB132D">
      <w:pPr>
        <w:pStyle w:val="ListParagraph"/>
        <w:numPr>
          <w:ilvl w:val="0"/>
          <w:numId w:val="41"/>
        </w:numPr>
      </w:pPr>
      <w:r>
        <w:t xml:space="preserve">Easier to learn </w:t>
      </w:r>
    </w:p>
    <w:p w:rsidR="00AB132D" w:rsidRDefault="00AB132D" w:rsidP="00AB132D">
      <w:pPr>
        <w:pStyle w:val="ListParagraph"/>
        <w:numPr>
          <w:ilvl w:val="0"/>
          <w:numId w:val="41"/>
        </w:numPr>
      </w:pPr>
      <w:r>
        <w:t>Customizing Code First Conventions.</w:t>
      </w:r>
    </w:p>
    <w:p w:rsidR="00AB132D" w:rsidRDefault="00AB132D" w:rsidP="00AB132D">
      <w:pPr>
        <w:pStyle w:val="ListParagraph"/>
        <w:numPr>
          <w:ilvl w:val="0"/>
          <w:numId w:val="41"/>
        </w:numPr>
      </w:pPr>
      <w:r>
        <w:t>Logging of database commands.</w:t>
      </w:r>
    </w:p>
    <w:p w:rsidR="00AB132D" w:rsidRDefault="00AB132D" w:rsidP="00AB132D">
      <w:pPr>
        <w:pStyle w:val="ListParagraph"/>
        <w:numPr>
          <w:ilvl w:val="0"/>
          <w:numId w:val="41"/>
        </w:numPr>
      </w:pPr>
      <w:r>
        <w:t>Stored Procedure Mapping.</w:t>
      </w:r>
    </w:p>
    <w:p w:rsidR="00AB132D" w:rsidRDefault="00AB132D" w:rsidP="00AB132D">
      <w:pPr>
        <w:pStyle w:val="ListParagraph"/>
        <w:numPr>
          <w:ilvl w:val="0"/>
          <w:numId w:val="41"/>
        </w:numPr>
      </w:pPr>
      <w:r>
        <w:t>Asynchronous Queries and Save support.</w:t>
      </w:r>
    </w:p>
    <w:p w:rsidR="00AB132D" w:rsidRDefault="00AB132D" w:rsidP="00AB132D">
      <w:pPr>
        <w:pStyle w:val="ListParagraph"/>
        <w:numPr>
          <w:ilvl w:val="0"/>
          <w:numId w:val="41"/>
        </w:numPr>
      </w:pPr>
      <w:r>
        <w:t>Code based configuration support.</w:t>
      </w:r>
    </w:p>
    <w:p w:rsidR="00D6531A" w:rsidRDefault="00AB132D" w:rsidP="003C3AB7">
      <w:pPr>
        <w:pStyle w:val="ListParagraph"/>
        <w:numPr>
          <w:ilvl w:val="0"/>
          <w:numId w:val="41"/>
        </w:numPr>
      </w:pPr>
      <w:r>
        <w:t>EF Power Tools (not new to EF6).</w:t>
      </w:r>
    </w:p>
    <w:p w:rsidR="00D6531A" w:rsidRDefault="00C95BCF" w:rsidP="005D4624">
      <w:pPr>
        <w:pStyle w:val="Heading3"/>
      </w:pPr>
      <w:bookmarkStart w:id="15" w:name="_Toc482346422"/>
      <w:proofErr w:type="spellStart"/>
      <w:r>
        <w:t>Nhibernate</w:t>
      </w:r>
      <w:proofErr w:type="spellEnd"/>
      <w:r w:rsidR="0066426E">
        <w:t xml:space="preserve"> 4</w:t>
      </w:r>
      <w:bookmarkEnd w:id="15"/>
    </w:p>
    <w:p w:rsidR="00D6531A" w:rsidRDefault="00D6531A" w:rsidP="005D4624">
      <w:pPr>
        <w:pStyle w:val="Heading4"/>
      </w:pPr>
      <w:r>
        <w:t>Features</w:t>
      </w:r>
    </w:p>
    <w:p w:rsidR="00911A4E" w:rsidRPr="00911A4E" w:rsidRDefault="00911A4E" w:rsidP="00911A4E">
      <w:pPr>
        <w:pStyle w:val="ListParagraph"/>
        <w:numPr>
          <w:ilvl w:val="0"/>
          <w:numId w:val="41"/>
        </w:numPr>
      </w:pPr>
      <w:r w:rsidRPr="00911A4E">
        <w:t>Allows greater specification of loading strategies.</w:t>
      </w:r>
    </w:p>
    <w:p w:rsidR="00911A4E" w:rsidRPr="00911A4E" w:rsidRDefault="00911A4E" w:rsidP="00911A4E">
      <w:pPr>
        <w:pStyle w:val="ListParagraph"/>
        <w:numPr>
          <w:ilvl w:val="0"/>
          <w:numId w:val="41"/>
        </w:numPr>
      </w:pPr>
      <w:r w:rsidRPr="00911A4E">
        <w:t>Configurable eager loading between parent and child collection objects.</w:t>
      </w:r>
    </w:p>
    <w:p w:rsidR="00911A4E" w:rsidRPr="00CB5F31" w:rsidRDefault="00DE0B6B" w:rsidP="00911A4E">
      <w:pPr>
        <w:pStyle w:val="ListParagraph"/>
        <w:numPr>
          <w:ilvl w:val="0"/>
          <w:numId w:val="41"/>
        </w:numPr>
      </w:pPr>
      <w:r>
        <w:t>L</w:t>
      </w:r>
      <w:r w:rsidR="00911A4E" w:rsidRPr="00911A4E">
        <w:t xml:space="preserve">arger API </w:t>
      </w:r>
      <w:r w:rsidR="00911A4E">
        <w:t xml:space="preserve">hence </w:t>
      </w:r>
      <w:r w:rsidR="00911A4E" w:rsidRPr="00911A4E">
        <w:t>comes a steeper learning curve</w:t>
      </w:r>
    </w:p>
    <w:p w:rsidR="00EE69B9" w:rsidRDefault="00EE69B9" w:rsidP="00EE69B9">
      <w:pPr>
        <w:pStyle w:val="Heading2"/>
      </w:pPr>
      <w:bookmarkStart w:id="16" w:name="_Toc482346426"/>
      <w:r>
        <w:t>Front-end technologies</w:t>
      </w:r>
      <w:bookmarkEnd w:id="16"/>
    </w:p>
    <w:p w:rsidR="00DC2DE3" w:rsidRDefault="00AB132D" w:rsidP="00DB2F7F">
      <w:pPr>
        <w:pStyle w:val="Heading3"/>
        <w:rPr>
          <w:ins w:id="17" w:author="Isha Gupta" w:date="2017-05-19T13:48:00Z"/>
        </w:rPr>
      </w:pPr>
      <w:bookmarkStart w:id="18" w:name="_Toc482346427"/>
      <w:r>
        <w:t xml:space="preserve">Angular </w:t>
      </w:r>
      <w:proofErr w:type="spellStart"/>
      <w:ins w:id="19" w:author="Isha Gupta" w:date="2017-05-19T12:47:00Z">
        <w:r w:rsidR="004A666F">
          <w:t>Js</w:t>
        </w:r>
      </w:ins>
      <w:proofErr w:type="spellEnd"/>
    </w:p>
    <w:p w:rsidR="00AB132D" w:rsidRDefault="00DC2DE3">
      <w:pPr>
        <w:pStyle w:val="Heading3"/>
        <w:numPr>
          <w:ilvl w:val="0"/>
          <w:numId w:val="0"/>
        </w:numPr>
        <w:pPrChange w:id="20" w:author="Isha Gupta" w:date="2017-05-19T13:48:00Z">
          <w:pPr>
            <w:pStyle w:val="Heading3"/>
          </w:pPr>
        </w:pPrChange>
      </w:pPr>
      <w:ins w:id="21" w:author="Isha Gupta" w:date="2017-05-19T13:48:00Z">
        <w:r>
          <w:t xml:space="preserve">It is a </w:t>
        </w:r>
        <w:proofErr w:type="spellStart"/>
        <w:r>
          <w:t>javascript</w:t>
        </w:r>
        <w:proofErr w:type="spellEnd"/>
        <w:r>
          <w:t xml:space="preserve"> library. It extends HTML with ng-directives.</w:t>
        </w:r>
      </w:ins>
      <w:del w:id="22" w:author="Isha Gupta" w:date="2017-05-19T12:47:00Z">
        <w:r w:rsidR="00AB132D" w:rsidDel="004A666F">
          <w:delText>1.5</w:delText>
        </w:r>
      </w:del>
      <w:bookmarkEnd w:id="18"/>
    </w:p>
    <w:p w:rsidR="004A666F" w:rsidRDefault="00F41161">
      <w:pPr>
        <w:pStyle w:val="Heading4"/>
        <w:rPr>
          <w:ins w:id="23" w:author="Isha Gupta" w:date="2017-05-19T12:48:00Z"/>
        </w:rPr>
        <w:pPrChange w:id="24" w:author="Isha Gupta" w:date="2017-05-19T12:49:00Z">
          <w:pPr/>
        </w:pPrChange>
      </w:pPr>
      <w:r>
        <w:t>Features:</w:t>
      </w:r>
      <w:ins w:id="25" w:author="Isha Gupta" w:date="2017-05-19T12:47:00Z">
        <w:r w:rsidR="004A666F">
          <w:t xml:space="preserve"> </w:t>
        </w:r>
      </w:ins>
    </w:p>
    <w:p w:rsidR="00F41161" w:rsidRPr="00F41161" w:rsidRDefault="004A666F">
      <w:pPr>
        <w:pStyle w:val="ListParagraph"/>
        <w:numPr>
          <w:ilvl w:val="0"/>
          <w:numId w:val="41"/>
        </w:numPr>
        <w:pPrChange w:id="26" w:author="Isha Gupta" w:date="2017-05-19T12:48:00Z">
          <w:pPr/>
        </w:pPrChange>
      </w:pPr>
      <w:ins w:id="27" w:author="Isha Gupta" w:date="2017-05-19T12:47:00Z">
        <w:r>
          <w:t xml:space="preserve"> </w:t>
        </w:r>
      </w:ins>
      <w:ins w:id="28" w:author="Isha Gupta" w:date="2017-05-19T12:49:00Z">
        <w:r>
          <w:t xml:space="preserve">No </w:t>
        </w:r>
      </w:ins>
      <w:ins w:id="29" w:author="Isha Gupta" w:date="2017-05-19T12:47:00Z">
        <w:r>
          <w:t>mobile support</w:t>
        </w:r>
      </w:ins>
    </w:p>
    <w:p w:rsidR="00DB2F7F" w:rsidRDefault="00AB132D" w:rsidP="00EE69B9">
      <w:pPr>
        <w:pStyle w:val="Heading3"/>
        <w:rPr>
          <w:ins w:id="30" w:author="Isha Gupta" w:date="2017-05-19T13:46:00Z"/>
        </w:rPr>
      </w:pPr>
      <w:bookmarkStart w:id="31" w:name="_Toc482346428"/>
      <w:r>
        <w:t>Angular 2</w:t>
      </w:r>
    </w:p>
    <w:p w:rsidR="00AB132D" w:rsidRDefault="00DB2F7F">
      <w:pPr>
        <w:pStyle w:val="Heading3"/>
        <w:numPr>
          <w:ilvl w:val="0"/>
          <w:numId w:val="0"/>
        </w:numPr>
        <w:pPrChange w:id="32" w:author="Isha Gupta" w:date="2017-05-19T13:46:00Z">
          <w:pPr>
            <w:pStyle w:val="Heading3"/>
          </w:pPr>
        </w:pPrChange>
      </w:pPr>
      <w:proofErr w:type="spellStart"/>
      <w:ins w:id="33" w:author="Isha Gupta" w:date="2017-05-19T13:46:00Z">
        <w:r>
          <w:t>AngularJs</w:t>
        </w:r>
        <w:proofErr w:type="spellEnd"/>
        <w:r>
          <w:t xml:space="preserve"> rewritten is angular2.  Here are some of its features:</w:t>
        </w:r>
      </w:ins>
      <w:del w:id="34" w:author="Isha Gupta" w:date="2017-05-19T12:47:00Z">
        <w:r w:rsidR="00AB132D" w:rsidDel="004A666F">
          <w:delText>.0</w:delText>
        </w:r>
      </w:del>
      <w:bookmarkEnd w:id="31"/>
    </w:p>
    <w:p w:rsidR="004A666F" w:rsidRDefault="00F41161">
      <w:pPr>
        <w:pStyle w:val="Heading4"/>
        <w:rPr>
          <w:ins w:id="35" w:author="Isha Gupta" w:date="2017-05-19T12:48:00Z"/>
        </w:rPr>
        <w:pPrChange w:id="36" w:author="Isha Gupta" w:date="2017-05-19T12:49:00Z">
          <w:pPr/>
        </w:pPrChange>
      </w:pPr>
      <w:r>
        <w:t>Features:</w:t>
      </w:r>
      <w:ins w:id="37" w:author="Isha Gupta" w:date="2017-05-19T12:47:00Z">
        <w:r w:rsidR="004A666F">
          <w:t xml:space="preserve"> </w:t>
        </w:r>
      </w:ins>
    </w:p>
    <w:p w:rsidR="00F41161" w:rsidRDefault="004A666F">
      <w:pPr>
        <w:pStyle w:val="ListParagraph"/>
        <w:numPr>
          <w:ilvl w:val="0"/>
          <w:numId w:val="41"/>
        </w:numPr>
        <w:rPr>
          <w:ins w:id="38" w:author="Isha Gupta" w:date="2017-05-19T12:48:00Z"/>
        </w:rPr>
        <w:pPrChange w:id="39" w:author="Isha Gupta" w:date="2017-05-19T12:49:00Z">
          <w:pPr/>
        </w:pPrChange>
      </w:pPr>
      <w:ins w:id="40" w:author="Isha Gupta" w:date="2017-05-19T12:47:00Z">
        <w:r>
          <w:t>Mobile oriented</w:t>
        </w:r>
      </w:ins>
    </w:p>
    <w:p w:rsidR="004A666F" w:rsidRDefault="004A666F">
      <w:pPr>
        <w:pStyle w:val="ListParagraph"/>
        <w:numPr>
          <w:ilvl w:val="0"/>
          <w:numId w:val="41"/>
        </w:numPr>
        <w:rPr>
          <w:ins w:id="41" w:author="Isha Gupta" w:date="2017-05-19T12:49:00Z"/>
        </w:rPr>
        <w:pPrChange w:id="42" w:author="Isha Gupta" w:date="2017-05-19T12:49:00Z">
          <w:pPr/>
        </w:pPrChange>
      </w:pPr>
      <w:ins w:id="43" w:author="Isha Gupta" w:date="2017-05-19T12:49:00Z">
        <w:r>
          <w:t xml:space="preserve">Better </w:t>
        </w:r>
      </w:ins>
      <w:ins w:id="44" w:author="Isha Gupta" w:date="2017-05-19T12:48:00Z">
        <w:r>
          <w:t>Performance</w:t>
        </w:r>
      </w:ins>
    </w:p>
    <w:p w:rsidR="004A666F" w:rsidRDefault="004A666F">
      <w:pPr>
        <w:pStyle w:val="ListParagraph"/>
        <w:numPr>
          <w:ilvl w:val="0"/>
          <w:numId w:val="41"/>
        </w:numPr>
        <w:rPr>
          <w:ins w:id="45" w:author="Isha Gupta" w:date="2017-05-19T12:52:00Z"/>
        </w:rPr>
        <w:pPrChange w:id="46" w:author="Isha Gupta" w:date="2017-05-19T12:49:00Z">
          <w:pPr/>
        </w:pPrChange>
      </w:pPr>
      <w:ins w:id="47" w:author="Isha Gupta" w:date="2017-05-19T12:49:00Z">
        <w:r>
          <w:t>Partial loading</w:t>
        </w:r>
      </w:ins>
    </w:p>
    <w:p w:rsidR="004A666F" w:rsidRDefault="004A666F">
      <w:pPr>
        <w:pStyle w:val="ListParagraph"/>
        <w:numPr>
          <w:ilvl w:val="0"/>
          <w:numId w:val="41"/>
        </w:numPr>
        <w:rPr>
          <w:ins w:id="48" w:author="Isha Gupta" w:date="2017-05-19T12:53:00Z"/>
        </w:rPr>
        <w:pPrChange w:id="49" w:author="Isha Gupta" w:date="2017-05-19T12:49:00Z">
          <w:pPr/>
        </w:pPrChange>
      </w:pPr>
      <w:ins w:id="50" w:author="Isha Gupta" w:date="2017-05-19T12:52:00Z">
        <w:r>
          <w:t>Improved dependency injection model</w:t>
        </w:r>
      </w:ins>
    </w:p>
    <w:p w:rsidR="004A666F" w:rsidRDefault="004A666F">
      <w:pPr>
        <w:pStyle w:val="ListParagraph"/>
        <w:numPr>
          <w:ilvl w:val="0"/>
          <w:numId w:val="41"/>
        </w:numPr>
        <w:pPrChange w:id="51" w:author="Isha Gupta" w:date="2017-05-19T12:49:00Z">
          <w:pPr/>
        </w:pPrChange>
      </w:pPr>
      <w:ins w:id="52" w:author="Isha Gupta" w:date="2017-05-19T12:53:00Z">
        <w:r>
          <w:t>Based on Typescript</w:t>
        </w:r>
      </w:ins>
    </w:p>
    <w:p w:rsidR="00AE559B" w:rsidRDefault="00AE559B" w:rsidP="00F41161">
      <w:pPr>
        <w:pStyle w:val="Heading2"/>
        <w:rPr>
          <w:ins w:id="53" w:author="Isha Gupta" w:date="2017-05-19T13:30:00Z"/>
        </w:rPr>
      </w:pPr>
      <w:bookmarkStart w:id="54" w:name="_Toc482346423"/>
      <w:r>
        <w:lastRenderedPageBreak/>
        <w:t xml:space="preserve">Continuous Integration </w:t>
      </w:r>
    </w:p>
    <w:p w:rsidR="00037CD6" w:rsidRPr="00AD1291" w:rsidRDefault="00037CD6">
      <w:pPr>
        <w:pPrChange w:id="55" w:author="Isha Gupta" w:date="2017-05-19T13:30:00Z">
          <w:pPr>
            <w:pStyle w:val="Heading2"/>
          </w:pPr>
        </w:pPrChange>
      </w:pPr>
      <w:ins w:id="56" w:author="Isha Gupta" w:date="2017-05-19T13:30:00Z">
        <w:r w:rsidRPr="00037CD6">
          <w:t>Continuous integration software tools can be used to automate the testing and build a document trail.</w:t>
        </w:r>
      </w:ins>
    </w:p>
    <w:p w:rsidR="00AE559B" w:rsidRDefault="00AE559B" w:rsidP="00AE559B">
      <w:pPr>
        <w:pStyle w:val="Heading3"/>
        <w:rPr>
          <w:ins w:id="57" w:author="Isha Gupta" w:date="2017-05-19T13:19:00Z"/>
        </w:rPr>
      </w:pPr>
      <w:r>
        <w:t>Jenkins</w:t>
      </w:r>
    </w:p>
    <w:p w:rsidR="00031905" w:rsidRPr="00AD1291" w:rsidRDefault="00F97D2C">
      <w:pPr>
        <w:pPrChange w:id="58" w:author="Isha Gupta" w:date="2017-05-19T13:19:00Z">
          <w:pPr>
            <w:pStyle w:val="Heading3"/>
          </w:pPr>
        </w:pPrChange>
      </w:pPr>
      <w:ins w:id="59" w:author="Isha Gupta" w:date="2017-05-19T13:22:00Z">
        <w:r>
          <w:t xml:space="preserve">It </w:t>
        </w:r>
      </w:ins>
      <w:ins w:id="60" w:author="Isha Gupta" w:date="2017-05-19T13:19:00Z">
        <w:r w:rsidR="00031905" w:rsidRPr="00031905">
          <w:t>open source automation server written in Java. </w:t>
        </w:r>
      </w:ins>
      <w:ins w:id="61" w:author="Isha Gupta" w:date="2017-05-19T13:22:00Z">
        <w:r>
          <w:t>Forked from Hudson, by Sun Microsystems.</w:t>
        </w:r>
      </w:ins>
      <w:ins w:id="62" w:author="Isha Gupta" w:date="2017-05-19T13:25:00Z">
        <w:r>
          <w:t xml:space="preserve"> </w:t>
        </w:r>
      </w:ins>
      <w:ins w:id="63" w:author="Isha Gupta" w:date="2017-05-19T13:32:00Z">
        <w:r w:rsidR="00202556">
          <w:t xml:space="preserve">It is free and open source. </w:t>
        </w:r>
      </w:ins>
      <w:ins w:id="64" w:author="Isha Gupta" w:date="2017-05-19T13:30:00Z">
        <w:r w:rsidR="00037CD6">
          <w:t xml:space="preserve">It can </w:t>
        </w:r>
        <w:r w:rsidR="00037CD6" w:rsidRPr="00037CD6">
          <w:t xml:space="preserve">work with many common .NET version control systems, can run </w:t>
        </w:r>
        <w:proofErr w:type="spellStart"/>
        <w:r w:rsidR="00037CD6" w:rsidRPr="00037CD6">
          <w:t>MSBuild</w:t>
        </w:r>
        <w:proofErr w:type="spellEnd"/>
        <w:r w:rsidR="00037CD6" w:rsidRPr="00037CD6">
          <w:t xml:space="preserve"> scripts, and has a very active plug-in development community.</w:t>
        </w:r>
      </w:ins>
      <w:ins w:id="65" w:author="Isha Gupta" w:date="2017-05-19T13:31:00Z">
        <w:r w:rsidR="00037CD6">
          <w:t xml:space="preserve"> It is widely used and well documented</w:t>
        </w:r>
      </w:ins>
      <w:ins w:id="66" w:author="Isha Gupta" w:date="2017-05-19T13:32:00Z">
        <w:r w:rsidR="00037CD6">
          <w:t>. It can be integrated with a wide variety of plugins to add different functionality.</w:t>
        </w:r>
      </w:ins>
      <w:ins w:id="67" w:author="Isha Gupta" w:date="2017-05-19T13:45:00Z">
        <w:r w:rsidR="00B5720C">
          <w:t xml:space="preserve"> Sonarqube can be integrated with Jenkins build for code coverage analysis &amp; inspecting code vulnerabilities in the build.</w:t>
        </w:r>
      </w:ins>
    </w:p>
    <w:p w:rsidR="00AE559B" w:rsidRDefault="00AE559B" w:rsidP="00AE559B">
      <w:pPr>
        <w:pStyle w:val="Heading3"/>
        <w:rPr>
          <w:ins w:id="68" w:author="Isha Gupta" w:date="2017-05-19T13:23:00Z"/>
        </w:rPr>
      </w:pPr>
      <w:r>
        <w:t>Bamboo</w:t>
      </w:r>
    </w:p>
    <w:p w:rsidR="00F97D2C" w:rsidRPr="00AD1291" w:rsidRDefault="00F97D2C">
      <w:pPr>
        <w:pPrChange w:id="69" w:author="Isha Gupta" w:date="2017-05-19T13:23:00Z">
          <w:pPr>
            <w:pStyle w:val="Heading3"/>
          </w:pPr>
        </w:pPrChange>
      </w:pPr>
      <w:ins w:id="70" w:author="Isha Gupta" w:date="2017-05-19T13:23:00Z">
        <w:r>
          <w:t>It is continuous integration server by Atlassian</w:t>
        </w:r>
      </w:ins>
      <w:ins w:id="71" w:author="Isha Gupta" w:date="2017-05-19T13:25:00Z">
        <w:r>
          <w:t>.</w:t>
        </w:r>
      </w:ins>
      <w:ins w:id="72" w:author="Isha Gupta" w:date="2017-05-19T13:54:00Z">
        <w:r w:rsidR="00465FAC" w:rsidRPr="00465FAC">
          <w:t xml:space="preserve"> </w:t>
        </w:r>
      </w:ins>
      <w:ins w:id="73" w:author="Isha Gupta" w:date="2017-05-19T13:55:00Z">
        <w:r w:rsidR="00465FAC">
          <w:t xml:space="preserve"> </w:t>
        </w:r>
      </w:ins>
      <w:ins w:id="74" w:author="Isha Gupta" w:date="2017-05-19T13:54:00Z">
        <w:r w:rsidR="00465FAC">
          <w:t xml:space="preserve">It </w:t>
        </w:r>
      </w:ins>
      <w:ins w:id="75" w:author="Isha Gupta" w:date="2017-06-29T15:35:00Z">
        <w:r w:rsidR="00CC3BF0">
          <w:t>possesses</w:t>
        </w:r>
      </w:ins>
      <w:ins w:id="76" w:author="Isha Gupta" w:date="2017-05-19T13:54:00Z">
        <w:r w:rsidR="00465FAC">
          <w:t xml:space="preserve"> all the features provided by Jenkins</w:t>
        </w:r>
      </w:ins>
      <w:ins w:id="77" w:author="Isha Gupta" w:date="2017-05-19T13:55:00Z">
        <w:r w:rsidR="00465FAC">
          <w:t>.</w:t>
        </w:r>
        <w:r w:rsidR="00C7129F">
          <w:t xml:space="preserve"> It is licensed tool and purchased with other Atlassian products.</w:t>
        </w:r>
      </w:ins>
    </w:p>
    <w:p w:rsidR="00AE559B" w:rsidRDefault="00AE559B" w:rsidP="00AE559B">
      <w:pPr>
        <w:pStyle w:val="Heading3"/>
        <w:rPr>
          <w:ins w:id="78" w:author="Isha Gupta" w:date="2017-05-19T13:24:00Z"/>
        </w:rPr>
      </w:pPr>
      <w:r>
        <w:t>Team City</w:t>
      </w:r>
    </w:p>
    <w:p w:rsidR="00F97D2C" w:rsidRPr="00AD1291" w:rsidRDefault="00F97D2C">
      <w:pPr>
        <w:pPrChange w:id="79" w:author="Isha Gupta" w:date="2017-05-19T13:24:00Z">
          <w:pPr>
            <w:pStyle w:val="Heading3"/>
          </w:pPr>
        </w:pPrChange>
      </w:pPr>
      <w:ins w:id="80" w:author="Isha Gupta" w:date="2017-05-19T13:25:00Z">
        <w:r>
          <w:t xml:space="preserve">It is a continuous integration server </w:t>
        </w:r>
      </w:ins>
      <w:ins w:id="81" w:author="Isha Gupta" w:date="2017-05-19T13:55:00Z">
        <w:r w:rsidR="0057264B">
          <w:t xml:space="preserve">based on </w:t>
        </w:r>
        <w:bookmarkStart w:id="82" w:name="_GoBack"/>
        <w:bookmarkEnd w:id="82"/>
        <w:r w:rsidR="0057264B">
          <w:t>Java</w:t>
        </w:r>
      </w:ins>
      <w:ins w:id="83" w:author="Isha Gupta" w:date="2017-05-19T13:25:00Z">
        <w:r>
          <w:t xml:space="preserve">. </w:t>
        </w:r>
      </w:ins>
      <w:ins w:id="84" w:author="Isha Gupta" w:date="2017-05-19T13:33:00Z">
        <w:r w:rsidR="00202556">
          <w:t xml:space="preserve">It </w:t>
        </w:r>
      </w:ins>
      <w:ins w:id="85" w:author="Isha Gupta" w:date="2017-05-19T13:55:00Z">
        <w:r w:rsidR="005D5AD9">
          <w:t>possesses</w:t>
        </w:r>
      </w:ins>
      <w:ins w:id="86" w:author="Isha Gupta" w:date="2017-05-19T13:33:00Z">
        <w:r w:rsidR="00202556">
          <w:t xml:space="preserve"> all the features</w:t>
        </w:r>
      </w:ins>
      <w:ins w:id="87" w:author="Isha Gupta" w:date="2017-05-19T13:34:00Z">
        <w:r w:rsidR="00202556">
          <w:t xml:space="preserve"> provided by Jenkins, in addition, it has many .net tools integrated such code coverage </w:t>
        </w:r>
      </w:ins>
      <w:ins w:id="88" w:author="Isha Gupta" w:date="2017-05-19T13:35:00Z">
        <w:r w:rsidR="00202556">
          <w:t>analysis &amp; several testing frameworks. It is licensed.</w:t>
        </w:r>
      </w:ins>
    </w:p>
    <w:p w:rsidR="00AE559B" w:rsidDel="00212F65" w:rsidRDefault="00AE559B" w:rsidP="00F41161">
      <w:pPr>
        <w:pStyle w:val="Heading2"/>
        <w:rPr>
          <w:del w:id="89" w:author="Isha Gupta" w:date="2017-05-19T12:37:00Z"/>
        </w:rPr>
      </w:pPr>
      <w:del w:id="90" w:author="Isha Gupta" w:date="2017-05-19T12:37:00Z">
        <w:r w:rsidDel="00212F65">
          <w:delText>Static Code Analysis</w:delText>
        </w:r>
      </w:del>
    </w:p>
    <w:p w:rsidR="00AE559B" w:rsidDel="00212F65" w:rsidRDefault="00AE559B" w:rsidP="00AE559B">
      <w:pPr>
        <w:rPr>
          <w:del w:id="91" w:author="Isha Gupta" w:date="2017-05-19T12:37:00Z"/>
        </w:rPr>
      </w:pPr>
      <w:del w:id="92" w:author="Isha Gupta" w:date="2017-05-19T12:37:00Z">
        <w:r w:rsidDel="00212F65">
          <w:delText>Sonarqube</w:delText>
        </w:r>
      </w:del>
    </w:p>
    <w:p w:rsidR="00AE559B" w:rsidRPr="00AE559B" w:rsidDel="00212F65" w:rsidRDefault="00AE559B" w:rsidP="00AE559B">
      <w:pPr>
        <w:rPr>
          <w:del w:id="93" w:author="Isha Gupta" w:date="2017-05-19T12:37:00Z"/>
        </w:rPr>
      </w:pPr>
    </w:p>
    <w:p w:rsidR="00F41161" w:rsidDel="00212F65" w:rsidRDefault="00F41161" w:rsidP="00F41161">
      <w:pPr>
        <w:pStyle w:val="Heading2"/>
        <w:rPr>
          <w:del w:id="94" w:author="Isha Gupta" w:date="2017-05-19T12:37:00Z"/>
        </w:rPr>
      </w:pPr>
      <w:del w:id="95" w:author="Isha Gupta" w:date="2017-05-19T12:37:00Z">
        <w:r w:rsidDel="00212F65">
          <w:delText>Alert &amp; Notification Framework</w:delText>
        </w:r>
        <w:bookmarkEnd w:id="54"/>
      </w:del>
    </w:p>
    <w:p w:rsidR="00F41161" w:rsidDel="00212F65" w:rsidRDefault="00F41161" w:rsidP="00F41161">
      <w:pPr>
        <w:pStyle w:val="Heading3"/>
        <w:rPr>
          <w:del w:id="96" w:author="Isha Gupta" w:date="2017-05-19T12:37:00Z"/>
        </w:rPr>
      </w:pPr>
      <w:bookmarkStart w:id="97" w:name="_Toc482346424"/>
      <w:del w:id="98" w:author="Isha Gupta" w:date="2017-05-19T12:37:00Z">
        <w:r w:rsidDel="00212F65">
          <w:delText>A Windows Service &amp; Using SignalR &amp; SQL Dependency for database notifications</w:delText>
        </w:r>
        <w:bookmarkEnd w:id="97"/>
      </w:del>
    </w:p>
    <w:p w:rsidR="00F41161" w:rsidDel="00212F65" w:rsidRDefault="00F41161" w:rsidP="00F41161">
      <w:pPr>
        <w:pStyle w:val="Heading3"/>
        <w:rPr>
          <w:del w:id="99" w:author="Isha Gupta" w:date="2017-05-19T12:37:00Z"/>
        </w:rPr>
      </w:pPr>
      <w:bookmarkStart w:id="100" w:name="_Toc482346425"/>
      <w:del w:id="101" w:author="Isha Gupta" w:date="2017-05-19T12:37:00Z">
        <w:r w:rsidDel="00212F65">
          <w:delText>Using SQL Server Job Scheduler for automated email notifications</w:delText>
        </w:r>
        <w:bookmarkEnd w:id="100"/>
      </w:del>
    </w:p>
    <w:p w:rsidR="00F41161" w:rsidDel="00212F65" w:rsidRDefault="00F41161" w:rsidP="00F41161">
      <w:pPr>
        <w:ind w:left="432"/>
        <w:rPr>
          <w:del w:id="102" w:author="Isha Gupta" w:date="2017-05-19T12:37:00Z"/>
        </w:rPr>
      </w:pPr>
      <w:del w:id="103" w:author="Isha Gupta" w:date="2017-05-19T12:37:00Z">
        <w:r w:rsidDel="00212F65">
          <w:delText>This method uses SQL server emailing &amp; SQL server scheduling.</w:delText>
        </w:r>
      </w:del>
    </w:p>
    <w:p w:rsidR="00F41161" w:rsidRPr="00F41161" w:rsidRDefault="00F41161" w:rsidP="00F41161"/>
    <w:p w:rsidR="00EE69B9" w:rsidRPr="005D4624" w:rsidRDefault="00EE69B9" w:rsidP="005D4624">
      <w:pPr>
        <w:ind w:left="432"/>
      </w:pPr>
    </w:p>
    <w:p w:rsidR="00D6531A" w:rsidRPr="00007CEA" w:rsidRDefault="00D6531A" w:rsidP="005D4624">
      <w:pPr>
        <w:pStyle w:val="Heading2"/>
      </w:pPr>
      <w:r>
        <w:br w:type="page"/>
      </w:r>
    </w:p>
    <w:p w:rsidR="00DA4E1F" w:rsidRDefault="00D6531A" w:rsidP="00DA4E1F">
      <w:pPr>
        <w:pStyle w:val="Heading1"/>
      </w:pPr>
      <w:bookmarkStart w:id="104" w:name="_Toc482346429"/>
      <w:r>
        <w:lastRenderedPageBreak/>
        <w:t>Comparison Analysis</w:t>
      </w:r>
      <w:bookmarkEnd w:id="104"/>
    </w:p>
    <w:p w:rsidR="00212F65" w:rsidRDefault="00212F65" w:rsidP="00DA4E1F">
      <w:pPr>
        <w:pStyle w:val="Heading2"/>
        <w:rPr>
          <w:ins w:id="105" w:author="Isha Gupta" w:date="2017-05-19T12:38:00Z"/>
        </w:rPr>
      </w:pPr>
      <w:bookmarkStart w:id="106" w:name="_Toc482346430"/>
      <w:ins w:id="107" w:author="Isha Gupta" w:date="2017-05-19T12:38:00Z">
        <w:r>
          <w:t>Data Providers</w:t>
        </w:r>
      </w:ins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12F65" w:rsidTr="00A15F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08" w:author="Isha Gupta" w:date="2017-05-19T12:3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212F65" w:rsidRDefault="00212F65" w:rsidP="00A15F27">
            <w:pPr>
              <w:rPr>
                <w:ins w:id="109" w:author="Isha Gupta" w:date="2017-05-19T12:38:00Z"/>
                <w:noProof/>
              </w:rPr>
            </w:pPr>
            <w:ins w:id="110" w:author="Isha Gupta" w:date="2017-05-19T12:38:00Z">
              <w:r>
                <w:rPr>
                  <w:noProof/>
                </w:rPr>
                <w:t>Feature</w:t>
              </w:r>
            </w:ins>
          </w:p>
        </w:tc>
        <w:tc>
          <w:tcPr>
            <w:tcW w:w="3005" w:type="dxa"/>
          </w:tcPr>
          <w:p w:rsidR="00212F65" w:rsidRDefault="00212F65" w:rsidP="00A15F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11" w:author="Isha Gupta" w:date="2017-05-19T12:38:00Z"/>
                <w:noProof/>
              </w:rPr>
            </w:pPr>
            <w:ins w:id="112" w:author="Isha Gupta" w:date="2017-05-19T12:38:00Z">
              <w:r>
                <w:rPr>
                  <w:noProof/>
                </w:rPr>
                <w:t>SQL Server</w:t>
              </w:r>
            </w:ins>
          </w:p>
        </w:tc>
        <w:tc>
          <w:tcPr>
            <w:tcW w:w="3006" w:type="dxa"/>
          </w:tcPr>
          <w:p w:rsidR="00212F65" w:rsidRDefault="00212F65" w:rsidP="00A15F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13" w:author="Isha Gupta" w:date="2017-05-19T12:38:00Z"/>
                <w:noProof/>
              </w:rPr>
            </w:pPr>
            <w:ins w:id="114" w:author="Isha Gupta" w:date="2017-05-19T12:38:00Z">
              <w:r>
                <w:rPr>
                  <w:noProof/>
                </w:rPr>
                <w:t>Postgre</w:t>
              </w:r>
            </w:ins>
          </w:p>
        </w:tc>
      </w:tr>
      <w:tr w:rsidR="00212F65" w:rsidTr="00A15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115" w:author="Isha Gupta" w:date="2017-05-19T12:3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212F65" w:rsidRDefault="00212F65" w:rsidP="00A15F27">
            <w:pPr>
              <w:rPr>
                <w:ins w:id="116" w:author="Isha Gupta" w:date="2017-05-19T12:38:00Z"/>
                <w:noProof/>
              </w:rPr>
            </w:pPr>
            <w:ins w:id="117" w:author="Isha Gupta" w:date="2017-05-19T12:38:00Z">
              <w:r>
                <w:rPr>
                  <w:noProof/>
                </w:rPr>
                <w:t>Open Source</w:t>
              </w:r>
            </w:ins>
          </w:p>
        </w:tc>
        <w:tc>
          <w:tcPr>
            <w:tcW w:w="3005" w:type="dxa"/>
          </w:tcPr>
          <w:p w:rsidR="00212F65" w:rsidRDefault="00212F65" w:rsidP="00A15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18" w:author="Isha Gupta" w:date="2017-05-19T12:38:00Z"/>
                <w:noProof/>
              </w:rPr>
            </w:pPr>
            <w:ins w:id="119" w:author="Isha Gupta" w:date="2017-05-19T12:39:00Z">
              <w:r w:rsidRPr="00A816AF">
                <w:rPr>
                  <w:rFonts w:ascii="Wingdings" w:hAnsi="Wingdings"/>
                  <w:b/>
                  <w:color w:val="FF0000"/>
                  <w:sz w:val="24"/>
                  <w:szCs w:val="24"/>
                </w:rPr>
                <w:t></w:t>
              </w:r>
            </w:ins>
          </w:p>
        </w:tc>
        <w:tc>
          <w:tcPr>
            <w:tcW w:w="3006" w:type="dxa"/>
          </w:tcPr>
          <w:p w:rsidR="00212F65" w:rsidRDefault="00212F65" w:rsidP="00A15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20" w:author="Isha Gupta" w:date="2017-05-19T12:38:00Z"/>
                <w:noProof/>
              </w:rPr>
            </w:pPr>
            <w:ins w:id="121" w:author="Isha Gupta" w:date="2017-05-19T12:39:00Z">
              <w:r w:rsidRPr="00A816AF">
                <w:rPr>
                  <w:rFonts w:ascii="Wingdings" w:hAnsi="Wingdings"/>
                  <w:b/>
                  <w:color w:val="00B050"/>
                  <w:sz w:val="24"/>
                  <w:szCs w:val="24"/>
                </w:rPr>
                <w:t></w:t>
              </w:r>
            </w:ins>
          </w:p>
        </w:tc>
      </w:tr>
      <w:tr w:rsidR="00212F65" w:rsidTr="00A15F27">
        <w:trPr>
          <w:ins w:id="122" w:author="Isha Gupta" w:date="2017-05-19T12:3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212F65" w:rsidRDefault="0029594C" w:rsidP="00A15F27">
            <w:pPr>
              <w:rPr>
                <w:ins w:id="123" w:author="Isha Gupta" w:date="2017-05-19T12:38:00Z"/>
                <w:noProof/>
              </w:rPr>
            </w:pPr>
            <w:ins w:id="124" w:author="Isha Gupta" w:date="2017-05-19T13:16:00Z">
              <w:r>
                <w:rPr>
                  <w:noProof/>
                </w:rPr>
                <w:t>Relational DBMS</w:t>
              </w:r>
            </w:ins>
          </w:p>
        </w:tc>
        <w:tc>
          <w:tcPr>
            <w:tcW w:w="3005" w:type="dxa"/>
          </w:tcPr>
          <w:p w:rsidR="00212F65" w:rsidRDefault="0029594C" w:rsidP="00A15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5" w:author="Isha Gupta" w:date="2017-05-19T12:38:00Z"/>
                <w:noProof/>
              </w:rPr>
            </w:pPr>
            <w:ins w:id="126" w:author="Isha Gupta" w:date="2017-05-19T13:16:00Z">
              <w:r w:rsidRPr="00A816AF">
                <w:rPr>
                  <w:rFonts w:ascii="Wingdings" w:hAnsi="Wingdings"/>
                  <w:b/>
                  <w:color w:val="00B050"/>
                  <w:sz w:val="24"/>
                  <w:szCs w:val="24"/>
                </w:rPr>
                <w:t></w:t>
              </w:r>
            </w:ins>
          </w:p>
        </w:tc>
        <w:tc>
          <w:tcPr>
            <w:tcW w:w="3006" w:type="dxa"/>
          </w:tcPr>
          <w:p w:rsidR="00212F65" w:rsidRDefault="00212F65" w:rsidP="00A15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7" w:author="Isha Gupta" w:date="2017-05-19T12:38:00Z"/>
                <w:noProof/>
              </w:rPr>
            </w:pPr>
            <w:ins w:id="128" w:author="Isha Gupta" w:date="2017-05-19T12:38:00Z">
              <w:r w:rsidRPr="00A816AF">
                <w:rPr>
                  <w:rFonts w:ascii="Wingdings" w:hAnsi="Wingdings"/>
                  <w:b/>
                  <w:color w:val="00B050"/>
                  <w:sz w:val="24"/>
                  <w:szCs w:val="24"/>
                </w:rPr>
                <w:t></w:t>
              </w:r>
            </w:ins>
          </w:p>
        </w:tc>
      </w:tr>
      <w:tr w:rsidR="00212F65" w:rsidTr="00A15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129" w:author="Isha Gupta" w:date="2017-05-19T12:3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212F65" w:rsidRDefault="0029594C" w:rsidP="00A15F27">
            <w:pPr>
              <w:rPr>
                <w:ins w:id="130" w:author="Isha Gupta" w:date="2017-05-19T12:38:00Z"/>
                <w:noProof/>
              </w:rPr>
            </w:pPr>
            <w:ins w:id="131" w:author="Isha Gupta" w:date="2017-05-19T12:38:00Z">
              <w:r>
                <w:rPr>
                  <w:noProof/>
                </w:rPr>
                <w:t>In-memory capabilities</w:t>
              </w:r>
            </w:ins>
          </w:p>
        </w:tc>
        <w:tc>
          <w:tcPr>
            <w:tcW w:w="3005" w:type="dxa"/>
          </w:tcPr>
          <w:p w:rsidR="00212F65" w:rsidRDefault="00212F65" w:rsidP="00A15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32" w:author="Isha Gupta" w:date="2017-05-19T12:38:00Z"/>
                <w:noProof/>
              </w:rPr>
            </w:pPr>
            <w:ins w:id="133" w:author="Isha Gupta" w:date="2017-05-19T12:38:00Z">
              <w:r w:rsidRPr="00A816AF">
                <w:rPr>
                  <w:rFonts w:ascii="Wingdings" w:hAnsi="Wingdings"/>
                  <w:b/>
                  <w:color w:val="00B050"/>
                  <w:sz w:val="24"/>
                  <w:szCs w:val="24"/>
                </w:rPr>
                <w:t></w:t>
              </w:r>
            </w:ins>
          </w:p>
        </w:tc>
        <w:tc>
          <w:tcPr>
            <w:tcW w:w="3006" w:type="dxa"/>
          </w:tcPr>
          <w:p w:rsidR="00212F65" w:rsidRDefault="0029594C" w:rsidP="00A15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34" w:author="Isha Gupta" w:date="2017-05-19T12:38:00Z"/>
                <w:noProof/>
              </w:rPr>
            </w:pPr>
            <w:ins w:id="135" w:author="Isha Gupta" w:date="2017-05-19T13:16:00Z">
              <w:r w:rsidRPr="00A816AF">
                <w:rPr>
                  <w:rFonts w:ascii="Wingdings" w:hAnsi="Wingdings"/>
                  <w:b/>
                  <w:color w:val="00B050"/>
                  <w:sz w:val="24"/>
                  <w:szCs w:val="24"/>
                </w:rPr>
                <w:t></w:t>
              </w:r>
            </w:ins>
          </w:p>
        </w:tc>
      </w:tr>
      <w:tr w:rsidR="0029594C" w:rsidTr="00A15F27">
        <w:trPr>
          <w:ins w:id="136" w:author="Isha Gupta" w:date="2017-05-19T13:1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29594C" w:rsidRDefault="0029594C" w:rsidP="00A15F27">
            <w:pPr>
              <w:rPr>
                <w:ins w:id="137" w:author="Isha Gupta" w:date="2017-05-19T13:17:00Z"/>
                <w:noProof/>
              </w:rPr>
            </w:pPr>
            <w:ins w:id="138" w:author="Isha Gupta" w:date="2017-05-19T13:17:00Z">
              <w:r>
                <w:rPr>
                  <w:noProof/>
                </w:rPr>
                <w:t>XML support</w:t>
              </w:r>
            </w:ins>
          </w:p>
        </w:tc>
        <w:tc>
          <w:tcPr>
            <w:tcW w:w="3005" w:type="dxa"/>
          </w:tcPr>
          <w:p w:rsidR="0029594C" w:rsidRPr="00A816AF" w:rsidRDefault="0029594C" w:rsidP="00A15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9" w:author="Isha Gupta" w:date="2017-05-19T13:17:00Z"/>
                <w:rFonts w:ascii="Wingdings" w:hAnsi="Wingdings"/>
                <w:b/>
                <w:color w:val="00B050"/>
                <w:sz w:val="24"/>
                <w:szCs w:val="24"/>
              </w:rPr>
            </w:pPr>
            <w:ins w:id="140" w:author="Isha Gupta" w:date="2017-05-19T13:17:00Z">
              <w:r w:rsidRPr="00A816AF">
                <w:rPr>
                  <w:rFonts w:ascii="Wingdings" w:hAnsi="Wingdings"/>
                  <w:b/>
                  <w:color w:val="00B050"/>
                  <w:sz w:val="24"/>
                  <w:szCs w:val="24"/>
                </w:rPr>
                <w:t></w:t>
              </w:r>
            </w:ins>
          </w:p>
        </w:tc>
        <w:tc>
          <w:tcPr>
            <w:tcW w:w="3006" w:type="dxa"/>
          </w:tcPr>
          <w:p w:rsidR="0029594C" w:rsidRPr="00A816AF" w:rsidRDefault="0029594C" w:rsidP="00A15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1" w:author="Isha Gupta" w:date="2017-05-19T13:17:00Z"/>
                <w:rFonts w:ascii="Wingdings" w:hAnsi="Wingdings"/>
                <w:b/>
                <w:color w:val="00B050"/>
                <w:sz w:val="24"/>
                <w:szCs w:val="24"/>
              </w:rPr>
            </w:pPr>
            <w:ins w:id="142" w:author="Isha Gupta" w:date="2017-05-19T13:17:00Z">
              <w:r w:rsidRPr="00A816AF">
                <w:rPr>
                  <w:rFonts w:ascii="Wingdings" w:hAnsi="Wingdings"/>
                  <w:b/>
                  <w:color w:val="00B050"/>
                  <w:sz w:val="24"/>
                  <w:szCs w:val="24"/>
                </w:rPr>
                <w:t></w:t>
              </w:r>
            </w:ins>
          </w:p>
        </w:tc>
      </w:tr>
      <w:tr w:rsidR="0029594C" w:rsidTr="00A15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143" w:author="Isha Gupta" w:date="2017-05-19T13:1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29594C" w:rsidRDefault="0029594C" w:rsidP="00A15F27">
            <w:pPr>
              <w:rPr>
                <w:ins w:id="144" w:author="Isha Gupta" w:date="2017-05-19T13:17:00Z"/>
                <w:noProof/>
              </w:rPr>
            </w:pPr>
            <w:ins w:id="145" w:author="Isha Gupta" w:date="2017-05-19T13:17:00Z">
              <w:r>
                <w:rPr>
                  <w:noProof/>
                </w:rPr>
                <w:t>Entity framework support</w:t>
              </w:r>
            </w:ins>
          </w:p>
        </w:tc>
        <w:tc>
          <w:tcPr>
            <w:tcW w:w="3005" w:type="dxa"/>
          </w:tcPr>
          <w:p w:rsidR="0029594C" w:rsidRPr="00A816AF" w:rsidRDefault="0029594C" w:rsidP="00A15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46" w:author="Isha Gupta" w:date="2017-05-19T13:17:00Z"/>
                <w:rFonts w:ascii="Wingdings" w:hAnsi="Wingdings"/>
                <w:b/>
                <w:color w:val="00B050"/>
                <w:sz w:val="24"/>
                <w:szCs w:val="24"/>
              </w:rPr>
            </w:pPr>
            <w:ins w:id="147" w:author="Isha Gupta" w:date="2017-05-19T13:17:00Z">
              <w:r w:rsidRPr="00A816AF">
                <w:rPr>
                  <w:rFonts w:ascii="Wingdings" w:hAnsi="Wingdings"/>
                  <w:b/>
                  <w:color w:val="00B050"/>
                  <w:sz w:val="24"/>
                  <w:szCs w:val="24"/>
                </w:rPr>
                <w:t></w:t>
              </w:r>
            </w:ins>
          </w:p>
        </w:tc>
        <w:tc>
          <w:tcPr>
            <w:tcW w:w="3006" w:type="dxa"/>
          </w:tcPr>
          <w:p w:rsidR="0029594C" w:rsidRPr="00A816AF" w:rsidRDefault="0029594C" w:rsidP="00A15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48" w:author="Isha Gupta" w:date="2017-05-19T13:17:00Z"/>
                <w:rFonts w:ascii="Wingdings" w:hAnsi="Wingdings"/>
                <w:b/>
                <w:color w:val="00B050"/>
                <w:sz w:val="24"/>
                <w:szCs w:val="24"/>
              </w:rPr>
            </w:pPr>
            <w:ins w:id="149" w:author="Isha Gupta" w:date="2017-05-19T13:17:00Z">
              <w:r w:rsidRPr="00A816AF">
                <w:rPr>
                  <w:rFonts w:ascii="Wingdings" w:hAnsi="Wingdings"/>
                  <w:b/>
                  <w:color w:val="FF0000"/>
                  <w:sz w:val="24"/>
                  <w:szCs w:val="24"/>
                </w:rPr>
                <w:t></w:t>
              </w:r>
            </w:ins>
          </w:p>
        </w:tc>
      </w:tr>
    </w:tbl>
    <w:p w:rsidR="00212F65" w:rsidRPr="00AD1291" w:rsidRDefault="00212F65">
      <w:pPr>
        <w:rPr>
          <w:ins w:id="150" w:author="Isha Gupta" w:date="2017-05-19T12:38:00Z"/>
        </w:rPr>
        <w:pPrChange w:id="151" w:author="Isha Gupta" w:date="2017-05-19T12:38:00Z">
          <w:pPr>
            <w:pStyle w:val="Heading2"/>
          </w:pPr>
        </w:pPrChange>
      </w:pPr>
    </w:p>
    <w:p w:rsidR="00DA4E1F" w:rsidRDefault="001958B3" w:rsidP="00DA4E1F">
      <w:pPr>
        <w:pStyle w:val="Heading2"/>
      </w:pPr>
      <w:r>
        <w:t>ORMs</w:t>
      </w:r>
      <w:bookmarkEnd w:id="106"/>
    </w:p>
    <w:p w:rsidR="00D6531A" w:rsidRDefault="002578C5" w:rsidP="00D6531A">
      <w:pPr>
        <w:rPr>
          <w:noProof/>
        </w:rPr>
      </w:pPr>
      <w:r>
        <w:rPr>
          <w:noProof/>
        </w:rPr>
        <w:t>C</w:t>
      </w:r>
      <w:r w:rsidR="001958B3">
        <w:rPr>
          <w:noProof/>
        </w:rPr>
        <w:t>omparison table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3005"/>
        <w:gridCol w:w="3020"/>
        <w:gridCol w:w="2991"/>
      </w:tblGrid>
      <w:tr w:rsidR="001958B3" w:rsidTr="002503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6531A" w:rsidRDefault="00D6531A" w:rsidP="00D6531A">
            <w:pPr>
              <w:rPr>
                <w:noProof/>
              </w:rPr>
            </w:pPr>
            <w:r>
              <w:rPr>
                <w:noProof/>
              </w:rPr>
              <w:t>Feature</w:t>
            </w:r>
          </w:p>
        </w:tc>
        <w:tc>
          <w:tcPr>
            <w:tcW w:w="3020" w:type="dxa"/>
          </w:tcPr>
          <w:p w:rsidR="00D6531A" w:rsidRDefault="001958B3" w:rsidP="00D653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Entity Framework 6</w:t>
            </w:r>
          </w:p>
        </w:tc>
        <w:tc>
          <w:tcPr>
            <w:tcW w:w="2991" w:type="dxa"/>
          </w:tcPr>
          <w:p w:rsidR="00D6531A" w:rsidRDefault="001958B3" w:rsidP="001D6A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Nhibernate</w:t>
            </w:r>
            <w:r w:rsidR="003B41A9">
              <w:rPr>
                <w:noProof/>
              </w:rPr>
              <w:t xml:space="preserve"> 4</w:t>
            </w:r>
          </w:p>
        </w:tc>
      </w:tr>
      <w:tr w:rsidR="001958B3" w:rsidTr="00250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6531A" w:rsidRDefault="001958B3" w:rsidP="00D6531A">
            <w:pPr>
              <w:rPr>
                <w:noProof/>
              </w:rPr>
            </w:pPr>
            <w:r>
              <w:rPr>
                <w:noProof/>
              </w:rPr>
              <w:t>Open Source</w:t>
            </w:r>
          </w:p>
        </w:tc>
        <w:tc>
          <w:tcPr>
            <w:tcW w:w="3020" w:type="dxa"/>
          </w:tcPr>
          <w:p w:rsidR="00D6531A" w:rsidRDefault="001D6A7E" w:rsidP="00D65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A816AF">
              <w:rPr>
                <w:rFonts w:ascii="Wingdings" w:hAnsi="Wingdings"/>
                <w:b/>
                <w:color w:val="00B050"/>
                <w:sz w:val="24"/>
                <w:szCs w:val="24"/>
              </w:rPr>
              <w:t></w:t>
            </w:r>
          </w:p>
        </w:tc>
        <w:tc>
          <w:tcPr>
            <w:tcW w:w="2991" w:type="dxa"/>
          </w:tcPr>
          <w:p w:rsidR="00D6531A" w:rsidRDefault="001958B3" w:rsidP="00D65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A816AF">
              <w:rPr>
                <w:rFonts w:ascii="Wingdings" w:hAnsi="Wingdings"/>
                <w:b/>
                <w:color w:val="00B050"/>
                <w:sz w:val="24"/>
                <w:szCs w:val="24"/>
              </w:rPr>
              <w:t></w:t>
            </w:r>
          </w:p>
        </w:tc>
      </w:tr>
      <w:tr w:rsidR="001958B3" w:rsidTr="00250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6531A" w:rsidRDefault="001958B3" w:rsidP="00D6531A">
            <w:pPr>
              <w:rPr>
                <w:noProof/>
              </w:rPr>
            </w:pPr>
            <w:r>
              <w:rPr>
                <w:noProof/>
              </w:rPr>
              <w:t xml:space="preserve">Custom </w:t>
            </w:r>
            <w:r w:rsidR="00817059">
              <w:rPr>
                <w:noProof/>
              </w:rPr>
              <w:t>Eager</w:t>
            </w:r>
            <w:r>
              <w:rPr>
                <w:noProof/>
              </w:rPr>
              <w:t xml:space="preserve"> Loading</w:t>
            </w:r>
          </w:p>
        </w:tc>
        <w:tc>
          <w:tcPr>
            <w:tcW w:w="3020" w:type="dxa"/>
          </w:tcPr>
          <w:p w:rsidR="00D6531A" w:rsidRDefault="001D6A7E" w:rsidP="00D65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A816AF">
              <w:rPr>
                <w:rFonts w:ascii="Wingdings" w:hAnsi="Wingdings"/>
                <w:b/>
                <w:color w:val="FF0000"/>
                <w:sz w:val="24"/>
                <w:szCs w:val="24"/>
              </w:rPr>
              <w:t></w:t>
            </w:r>
          </w:p>
        </w:tc>
        <w:tc>
          <w:tcPr>
            <w:tcW w:w="2991" w:type="dxa"/>
          </w:tcPr>
          <w:p w:rsidR="00D6531A" w:rsidRDefault="001D6A7E" w:rsidP="00D65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A816AF">
              <w:rPr>
                <w:rFonts w:ascii="Wingdings" w:hAnsi="Wingdings"/>
                <w:b/>
                <w:color w:val="00B050"/>
                <w:sz w:val="24"/>
                <w:szCs w:val="24"/>
              </w:rPr>
              <w:t></w:t>
            </w:r>
          </w:p>
        </w:tc>
      </w:tr>
      <w:tr w:rsidR="001958B3" w:rsidTr="00250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6531A" w:rsidRDefault="00DE0B6B" w:rsidP="00D6531A">
            <w:pPr>
              <w:rPr>
                <w:noProof/>
              </w:rPr>
            </w:pPr>
            <w:r>
              <w:rPr>
                <w:noProof/>
              </w:rPr>
              <w:t xml:space="preserve">Linq Support </w:t>
            </w:r>
          </w:p>
        </w:tc>
        <w:tc>
          <w:tcPr>
            <w:tcW w:w="3020" w:type="dxa"/>
          </w:tcPr>
          <w:p w:rsidR="00D6531A" w:rsidRDefault="001D6A7E" w:rsidP="00D65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A816AF">
              <w:rPr>
                <w:rFonts w:ascii="Wingdings" w:hAnsi="Wingdings"/>
                <w:b/>
                <w:color w:val="00B050"/>
                <w:sz w:val="24"/>
                <w:szCs w:val="24"/>
              </w:rPr>
              <w:t></w:t>
            </w:r>
          </w:p>
        </w:tc>
        <w:tc>
          <w:tcPr>
            <w:tcW w:w="2991" w:type="dxa"/>
          </w:tcPr>
          <w:p w:rsidR="00D6531A" w:rsidRDefault="00DE0B6B" w:rsidP="00D65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A816AF">
              <w:rPr>
                <w:rFonts w:ascii="Wingdings" w:hAnsi="Wingdings"/>
                <w:b/>
                <w:color w:val="00B050"/>
                <w:sz w:val="24"/>
                <w:szCs w:val="24"/>
              </w:rPr>
              <w:t></w:t>
            </w:r>
          </w:p>
        </w:tc>
      </w:tr>
      <w:tr w:rsidR="00817059" w:rsidTr="00250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17059" w:rsidRDefault="003B41A9" w:rsidP="00817059">
            <w:pPr>
              <w:rPr>
                <w:noProof/>
              </w:rPr>
            </w:pPr>
            <w:r>
              <w:rPr>
                <w:noProof/>
              </w:rPr>
              <w:t>Code first Mapping</w:t>
            </w:r>
          </w:p>
        </w:tc>
        <w:tc>
          <w:tcPr>
            <w:tcW w:w="3020" w:type="dxa"/>
          </w:tcPr>
          <w:p w:rsidR="00817059" w:rsidRDefault="00817059" w:rsidP="0081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A816AF">
              <w:rPr>
                <w:rFonts w:ascii="Wingdings" w:hAnsi="Wingdings"/>
                <w:b/>
                <w:color w:val="00B050"/>
                <w:sz w:val="24"/>
                <w:szCs w:val="24"/>
              </w:rPr>
              <w:t></w:t>
            </w:r>
          </w:p>
        </w:tc>
        <w:tc>
          <w:tcPr>
            <w:tcW w:w="2991" w:type="dxa"/>
          </w:tcPr>
          <w:p w:rsidR="00817059" w:rsidRDefault="00817059" w:rsidP="0081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A816AF">
              <w:rPr>
                <w:rFonts w:ascii="Wingdings" w:hAnsi="Wingdings"/>
                <w:b/>
                <w:color w:val="00B050"/>
                <w:sz w:val="24"/>
                <w:szCs w:val="24"/>
              </w:rPr>
              <w:t></w:t>
            </w:r>
          </w:p>
        </w:tc>
      </w:tr>
      <w:tr w:rsidR="003B41A9" w:rsidTr="00250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3B41A9" w:rsidRDefault="003B41A9" w:rsidP="003B41A9">
            <w:pPr>
              <w:rPr>
                <w:noProof/>
              </w:rPr>
            </w:pPr>
            <w:r>
              <w:rPr>
                <w:noProof/>
              </w:rPr>
              <w:t>Wider database provider support</w:t>
            </w:r>
          </w:p>
        </w:tc>
        <w:tc>
          <w:tcPr>
            <w:tcW w:w="3020" w:type="dxa"/>
          </w:tcPr>
          <w:p w:rsidR="003B41A9" w:rsidRDefault="003B41A9" w:rsidP="003B4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A816AF">
              <w:rPr>
                <w:rFonts w:ascii="Wingdings" w:hAnsi="Wingdings"/>
                <w:b/>
                <w:color w:val="FF0000"/>
                <w:sz w:val="24"/>
                <w:szCs w:val="24"/>
              </w:rPr>
              <w:t></w:t>
            </w:r>
          </w:p>
        </w:tc>
        <w:tc>
          <w:tcPr>
            <w:tcW w:w="2991" w:type="dxa"/>
          </w:tcPr>
          <w:p w:rsidR="003B41A9" w:rsidRDefault="003B41A9" w:rsidP="003B4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A816AF">
              <w:rPr>
                <w:rFonts w:ascii="Wingdings" w:hAnsi="Wingdings"/>
                <w:b/>
                <w:color w:val="00B050"/>
                <w:sz w:val="24"/>
                <w:szCs w:val="24"/>
              </w:rPr>
              <w:t></w:t>
            </w:r>
          </w:p>
        </w:tc>
      </w:tr>
      <w:tr w:rsidR="003B41A9" w:rsidTr="00250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3B41A9" w:rsidRDefault="003B41A9" w:rsidP="003B41A9">
            <w:pPr>
              <w:rPr>
                <w:noProof/>
              </w:rPr>
            </w:pPr>
            <w:r>
              <w:rPr>
                <w:noProof/>
              </w:rPr>
              <w:t>Seeding of Initial database</w:t>
            </w:r>
          </w:p>
        </w:tc>
        <w:tc>
          <w:tcPr>
            <w:tcW w:w="3020" w:type="dxa"/>
          </w:tcPr>
          <w:p w:rsidR="003B41A9" w:rsidRPr="00A816AF" w:rsidRDefault="003B41A9" w:rsidP="003B4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" w:hAnsi="Wingdings"/>
                <w:b/>
                <w:color w:val="FF0000"/>
                <w:sz w:val="24"/>
                <w:szCs w:val="24"/>
              </w:rPr>
            </w:pPr>
            <w:r w:rsidRPr="00A816AF">
              <w:rPr>
                <w:rFonts w:ascii="Wingdings" w:hAnsi="Wingdings"/>
                <w:b/>
                <w:color w:val="00B050"/>
                <w:sz w:val="24"/>
                <w:szCs w:val="24"/>
              </w:rPr>
              <w:t></w:t>
            </w:r>
          </w:p>
        </w:tc>
        <w:tc>
          <w:tcPr>
            <w:tcW w:w="2991" w:type="dxa"/>
          </w:tcPr>
          <w:p w:rsidR="003B41A9" w:rsidRPr="00A816AF" w:rsidRDefault="003B41A9" w:rsidP="003B4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" w:hAnsi="Wingdings"/>
                <w:b/>
                <w:color w:val="00B050"/>
                <w:sz w:val="24"/>
                <w:szCs w:val="24"/>
              </w:rPr>
            </w:pPr>
            <w:r w:rsidRPr="00A816AF">
              <w:rPr>
                <w:rFonts w:ascii="Wingdings" w:hAnsi="Wingdings"/>
                <w:b/>
                <w:color w:val="FF0000"/>
                <w:sz w:val="24"/>
                <w:szCs w:val="24"/>
              </w:rPr>
              <w:t></w:t>
            </w:r>
          </w:p>
        </w:tc>
      </w:tr>
      <w:tr w:rsidR="00686FB5" w:rsidTr="00250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86FB5" w:rsidRDefault="00686FB5" w:rsidP="003B41A9">
            <w:pPr>
              <w:rPr>
                <w:noProof/>
              </w:rPr>
            </w:pPr>
            <w:r>
              <w:rPr>
                <w:noProof/>
              </w:rPr>
              <w:t>Support of Asynchoronours Operations</w:t>
            </w:r>
          </w:p>
        </w:tc>
        <w:tc>
          <w:tcPr>
            <w:tcW w:w="3020" w:type="dxa"/>
          </w:tcPr>
          <w:p w:rsidR="00686FB5" w:rsidRPr="00A816AF" w:rsidRDefault="00686FB5" w:rsidP="003B4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" w:hAnsi="Wingdings"/>
                <w:b/>
                <w:color w:val="00B050"/>
                <w:sz w:val="24"/>
                <w:szCs w:val="24"/>
              </w:rPr>
            </w:pPr>
            <w:r w:rsidRPr="00A816AF">
              <w:rPr>
                <w:rFonts w:ascii="Wingdings" w:hAnsi="Wingdings"/>
                <w:b/>
                <w:color w:val="00B050"/>
                <w:sz w:val="24"/>
                <w:szCs w:val="24"/>
              </w:rPr>
              <w:t></w:t>
            </w:r>
          </w:p>
        </w:tc>
        <w:tc>
          <w:tcPr>
            <w:tcW w:w="2991" w:type="dxa"/>
          </w:tcPr>
          <w:p w:rsidR="00686FB5" w:rsidRPr="00A816AF" w:rsidRDefault="00686FB5" w:rsidP="003B4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" w:hAnsi="Wingdings"/>
                <w:b/>
                <w:color w:val="FF0000"/>
                <w:sz w:val="24"/>
                <w:szCs w:val="24"/>
              </w:rPr>
            </w:pPr>
            <w:r w:rsidRPr="00A816AF">
              <w:rPr>
                <w:rFonts w:ascii="Wingdings" w:hAnsi="Wingdings"/>
                <w:b/>
                <w:color w:val="FF0000"/>
                <w:sz w:val="24"/>
                <w:szCs w:val="24"/>
              </w:rPr>
              <w:t></w:t>
            </w:r>
          </w:p>
        </w:tc>
      </w:tr>
      <w:tr w:rsidR="00D85C21" w:rsidTr="00250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85C21" w:rsidRDefault="00D85C21" w:rsidP="00D85C21">
            <w:pPr>
              <w:rPr>
                <w:noProof/>
              </w:rPr>
            </w:pPr>
            <w:r>
              <w:rPr>
                <w:noProof/>
              </w:rPr>
              <w:t>Connection Resiliency</w:t>
            </w:r>
          </w:p>
        </w:tc>
        <w:tc>
          <w:tcPr>
            <w:tcW w:w="3020" w:type="dxa"/>
          </w:tcPr>
          <w:p w:rsidR="00D85C21" w:rsidRPr="00A816AF" w:rsidRDefault="00D85C21" w:rsidP="00D85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" w:hAnsi="Wingdings"/>
                <w:b/>
                <w:color w:val="00B050"/>
                <w:sz w:val="24"/>
                <w:szCs w:val="24"/>
              </w:rPr>
            </w:pPr>
            <w:r w:rsidRPr="00A816AF">
              <w:rPr>
                <w:rFonts w:ascii="Wingdings" w:hAnsi="Wingdings"/>
                <w:b/>
                <w:color w:val="00B050"/>
                <w:sz w:val="24"/>
                <w:szCs w:val="24"/>
              </w:rPr>
              <w:t></w:t>
            </w:r>
          </w:p>
        </w:tc>
        <w:tc>
          <w:tcPr>
            <w:tcW w:w="2991" w:type="dxa"/>
          </w:tcPr>
          <w:p w:rsidR="00D85C21" w:rsidRPr="00A816AF" w:rsidRDefault="00D85C21" w:rsidP="00D85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" w:hAnsi="Wingdings"/>
                <w:b/>
                <w:color w:val="FF0000"/>
                <w:sz w:val="24"/>
                <w:szCs w:val="24"/>
              </w:rPr>
            </w:pPr>
            <w:r w:rsidRPr="00A816AF">
              <w:rPr>
                <w:rFonts w:ascii="Wingdings" w:hAnsi="Wingdings"/>
                <w:b/>
                <w:color w:val="FF0000"/>
                <w:sz w:val="24"/>
                <w:szCs w:val="24"/>
              </w:rPr>
              <w:t></w:t>
            </w:r>
          </w:p>
        </w:tc>
      </w:tr>
    </w:tbl>
    <w:p w:rsidR="00D6531A" w:rsidDel="004A666F" w:rsidRDefault="00D6531A" w:rsidP="00D6531A">
      <w:pPr>
        <w:rPr>
          <w:del w:id="152" w:author="Isha Gupta" w:date="2017-05-19T12:54:00Z"/>
          <w:noProof/>
        </w:rPr>
      </w:pPr>
    </w:p>
    <w:p w:rsidR="00DA4E1F" w:rsidDel="004A666F" w:rsidRDefault="0066426E">
      <w:pPr>
        <w:pStyle w:val="Heading2"/>
        <w:rPr>
          <w:del w:id="153" w:author="Isha Gupta" w:date="2017-05-19T12:38:00Z"/>
        </w:rPr>
        <w:pPrChange w:id="154" w:author="Isha Gupta" w:date="2017-05-19T12:38:00Z">
          <w:pPr/>
        </w:pPrChange>
      </w:pPr>
      <w:bookmarkStart w:id="155" w:name="_Toc482346431"/>
      <w:del w:id="156" w:author="Isha Gupta" w:date="2017-05-19T12:54:00Z">
        <w:r w:rsidDel="004A666F">
          <w:delText>Frontend technologies</w:delText>
        </w:r>
        <w:bookmarkEnd w:id="155"/>
        <w:r w:rsidDel="004A666F">
          <w:tab/>
        </w:r>
      </w:del>
    </w:p>
    <w:p w:rsidR="004A666F" w:rsidRPr="00AD1291" w:rsidRDefault="004A666F">
      <w:pPr>
        <w:rPr>
          <w:ins w:id="157" w:author="Isha Gupta" w:date="2017-05-19T12:54:00Z"/>
        </w:rPr>
        <w:pPrChange w:id="158" w:author="Isha Gupta" w:date="2017-05-19T12:54:00Z">
          <w:pPr>
            <w:pStyle w:val="Heading2"/>
          </w:pPr>
        </w:pPrChange>
      </w:pPr>
    </w:p>
    <w:p w:rsidR="00007CEA" w:rsidRDefault="004A666F">
      <w:pPr>
        <w:pStyle w:val="Heading2"/>
        <w:rPr>
          <w:noProof/>
        </w:rPr>
        <w:pPrChange w:id="159" w:author="Isha Gupta" w:date="2017-05-19T12:38:00Z">
          <w:pPr/>
        </w:pPrChange>
      </w:pPr>
      <w:ins w:id="160" w:author="Isha Gupta" w:date="2017-05-19T12:54:00Z">
        <w:r>
          <w:rPr>
            <w:noProof/>
          </w:rPr>
          <w:t>Frontend Technologies</w:t>
        </w:r>
      </w:ins>
      <w:del w:id="161" w:author="Isha Gupta" w:date="2017-05-19T12:38:00Z">
        <w:r w:rsidR="00007CEA" w:rsidDel="00212F65">
          <w:rPr>
            <w:noProof/>
          </w:rPr>
          <w:delText>&lt;comparison table&gt;</w:delText>
        </w:r>
      </w:del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D6A7E" w:rsidTr="009323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1D6A7E" w:rsidRDefault="001D6A7E" w:rsidP="009323C0">
            <w:pPr>
              <w:rPr>
                <w:noProof/>
              </w:rPr>
            </w:pPr>
            <w:r>
              <w:rPr>
                <w:noProof/>
              </w:rPr>
              <w:t>Feature</w:t>
            </w:r>
          </w:p>
        </w:tc>
        <w:tc>
          <w:tcPr>
            <w:tcW w:w="3005" w:type="dxa"/>
          </w:tcPr>
          <w:p w:rsidR="001D6A7E" w:rsidRDefault="002578C5" w:rsidP="009323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Angula</w:t>
            </w:r>
            <w:ins w:id="162" w:author="Isha Gupta" w:date="2017-05-19T12:55:00Z">
              <w:r w:rsidR="002A1D49">
                <w:rPr>
                  <w:noProof/>
                </w:rPr>
                <w:t>rJS</w:t>
              </w:r>
            </w:ins>
            <w:del w:id="163" w:author="Isha Gupta" w:date="2017-05-19T12:55:00Z">
              <w:r w:rsidDel="002A1D49">
                <w:rPr>
                  <w:noProof/>
                </w:rPr>
                <w:delText xml:space="preserve">r </w:delText>
              </w:r>
            </w:del>
            <w:del w:id="164" w:author="Isha Gupta" w:date="2017-05-19T12:54:00Z">
              <w:r w:rsidDel="002A1D49">
                <w:rPr>
                  <w:noProof/>
                </w:rPr>
                <w:delText>1</w:delText>
              </w:r>
            </w:del>
          </w:p>
        </w:tc>
        <w:tc>
          <w:tcPr>
            <w:tcW w:w="3006" w:type="dxa"/>
          </w:tcPr>
          <w:p w:rsidR="001D6A7E" w:rsidRDefault="002578C5" w:rsidP="009323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Angular 2</w:t>
            </w:r>
          </w:p>
        </w:tc>
      </w:tr>
      <w:tr w:rsidR="001D6A7E" w:rsidTr="00932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1D6A7E" w:rsidRDefault="002A1D49" w:rsidP="009323C0">
            <w:pPr>
              <w:rPr>
                <w:noProof/>
              </w:rPr>
            </w:pPr>
            <w:ins w:id="165" w:author="Isha Gupta" w:date="2017-05-19T12:54:00Z">
              <w:r>
                <w:rPr>
                  <w:noProof/>
                </w:rPr>
                <w:t>Two way binding</w:t>
              </w:r>
            </w:ins>
            <w:del w:id="166" w:author="Isha Gupta" w:date="2017-05-19T12:54:00Z">
              <w:r w:rsidR="001D6A7E" w:rsidDel="002A1D49">
                <w:rPr>
                  <w:noProof/>
                </w:rPr>
                <w:delText>A</w:delText>
              </w:r>
            </w:del>
          </w:p>
        </w:tc>
        <w:tc>
          <w:tcPr>
            <w:tcW w:w="3005" w:type="dxa"/>
          </w:tcPr>
          <w:p w:rsidR="001D6A7E" w:rsidRDefault="001D6A7E" w:rsidP="00932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A816AF">
              <w:rPr>
                <w:rFonts w:ascii="Wingdings" w:hAnsi="Wingdings"/>
                <w:b/>
                <w:color w:val="00B050"/>
                <w:sz w:val="24"/>
                <w:szCs w:val="24"/>
              </w:rPr>
              <w:t></w:t>
            </w:r>
          </w:p>
        </w:tc>
        <w:tc>
          <w:tcPr>
            <w:tcW w:w="3006" w:type="dxa"/>
          </w:tcPr>
          <w:p w:rsidR="001D6A7E" w:rsidRDefault="002A1D49" w:rsidP="00932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ins w:id="167" w:author="Isha Gupta" w:date="2017-05-19T12:54:00Z">
              <w:r w:rsidRPr="00A816AF">
                <w:rPr>
                  <w:rFonts w:ascii="Wingdings" w:hAnsi="Wingdings"/>
                  <w:b/>
                  <w:color w:val="00B050"/>
                  <w:sz w:val="24"/>
                  <w:szCs w:val="24"/>
                </w:rPr>
                <w:t></w:t>
              </w:r>
            </w:ins>
            <w:del w:id="168" w:author="Isha Gupta" w:date="2017-05-19T12:54:00Z">
              <w:r w:rsidR="001D6A7E" w:rsidRPr="00A816AF" w:rsidDel="002A1D49">
                <w:rPr>
                  <w:rFonts w:ascii="Wingdings" w:hAnsi="Wingdings"/>
                  <w:b/>
                  <w:color w:val="FF0000"/>
                  <w:sz w:val="24"/>
                  <w:szCs w:val="24"/>
                </w:rPr>
                <w:delText></w:delText>
              </w:r>
            </w:del>
          </w:p>
        </w:tc>
      </w:tr>
      <w:tr w:rsidR="001D6A7E" w:rsidTr="009323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1D6A7E" w:rsidRDefault="002A1D49" w:rsidP="009323C0">
            <w:pPr>
              <w:rPr>
                <w:noProof/>
              </w:rPr>
            </w:pPr>
            <w:ins w:id="169" w:author="Isha Gupta" w:date="2017-05-19T12:55:00Z">
              <w:r>
                <w:rPr>
                  <w:noProof/>
                </w:rPr>
                <w:t>Mobile oriented</w:t>
              </w:r>
            </w:ins>
            <w:del w:id="170" w:author="Isha Gupta" w:date="2017-05-19T12:55:00Z">
              <w:r w:rsidR="001D6A7E" w:rsidDel="002A1D49">
                <w:rPr>
                  <w:noProof/>
                </w:rPr>
                <w:delText>B</w:delText>
              </w:r>
            </w:del>
          </w:p>
        </w:tc>
        <w:tc>
          <w:tcPr>
            <w:tcW w:w="3005" w:type="dxa"/>
          </w:tcPr>
          <w:p w:rsidR="001D6A7E" w:rsidRDefault="001D6A7E" w:rsidP="00932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A816AF">
              <w:rPr>
                <w:rFonts w:ascii="Wingdings" w:hAnsi="Wingdings"/>
                <w:b/>
                <w:color w:val="FF0000"/>
                <w:sz w:val="24"/>
                <w:szCs w:val="24"/>
              </w:rPr>
              <w:t></w:t>
            </w:r>
          </w:p>
        </w:tc>
        <w:tc>
          <w:tcPr>
            <w:tcW w:w="3006" w:type="dxa"/>
          </w:tcPr>
          <w:p w:rsidR="001D6A7E" w:rsidRDefault="001D6A7E" w:rsidP="00932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A816AF">
              <w:rPr>
                <w:rFonts w:ascii="Wingdings" w:hAnsi="Wingdings"/>
                <w:b/>
                <w:color w:val="00B050"/>
                <w:sz w:val="24"/>
                <w:szCs w:val="24"/>
              </w:rPr>
              <w:t></w:t>
            </w:r>
          </w:p>
        </w:tc>
      </w:tr>
      <w:tr w:rsidR="001D6A7E" w:rsidTr="00932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1D6A7E" w:rsidRDefault="001D6A7E" w:rsidP="009323C0">
            <w:pPr>
              <w:rPr>
                <w:noProof/>
              </w:rPr>
            </w:pPr>
            <w:r>
              <w:rPr>
                <w:noProof/>
              </w:rPr>
              <w:t>C</w:t>
            </w:r>
            <w:ins w:id="171" w:author="Isha Gupta" w:date="2017-05-19T12:56:00Z">
              <w:r w:rsidR="002A1D49">
                <w:rPr>
                  <w:noProof/>
                </w:rPr>
                <w:t>omponent based</w:t>
              </w:r>
            </w:ins>
          </w:p>
        </w:tc>
        <w:tc>
          <w:tcPr>
            <w:tcW w:w="3005" w:type="dxa"/>
          </w:tcPr>
          <w:p w:rsidR="001D6A7E" w:rsidRDefault="002A1D49" w:rsidP="00932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ins w:id="172" w:author="Isha Gupta" w:date="2017-05-19T12:56:00Z">
              <w:r w:rsidRPr="00A816AF">
                <w:rPr>
                  <w:rFonts w:ascii="Wingdings" w:hAnsi="Wingdings"/>
                  <w:b/>
                  <w:color w:val="FF0000"/>
                  <w:sz w:val="24"/>
                  <w:szCs w:val="24"/>
                </w:rPr>
                <w:t></w:t>
              </w:r>
            </w:ins>
            <w:del w:id="173" w:author="Isha Gupta" w:date="2017-05-19T12:56:00Z">
              <w:r w:rsidR="001D6A7E" w:rsidRPr="00A816AF" w:rsidDel="002A1D49">
                <w:rPr>
                  <w:rFonts w:ascii="Wingdings" w:hAnsi="Wingdings"/>
                  <w:b/>
                  <w:color w:val="00B050"/>
                  <w:sz w:val="24"/>
                  <w:szCs w:val="24"/>
                </w:rPr>
                <w:delText></w:delText>
              </w:r>
            </w:del>
          </w:p>
        </w:tc>
        <w:tc>
          <w:tcPr>
            <w:tcW w:w="3006" w:type="dxa"/>
          </w:tcPr>
          <w:p w:rsidR="001D6A7E" w:rsidRDefault="002A1D49" w:rsidP="00932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ins w:id="174" w:author="Isha Gupta" w:date="2017-05-19T12:56:00Z">
              <w:r w:rsidRPr="00A816AF">
                <w:rPr>
                  <w:rFonts w:ascii="Wingdings" w:hAnsi="Wingdings"/>
                  <w:b/>
                  <w:color w:val="00B050"/>
                  <w:sz w:val="24"/>
                  <w:szCs w:val="24"/>
                </w:rPr>
                <w:t></w:t>
              </w:r>
            </w:ins>
            <w:del w:id="175" w:author="Isha Gupta" w:date="2017-05-19T12:56:00Z">
              <w:r w:rsidR="001D6A7E" w:rsidRPr="00A816AF" w:rsidDel="002A1D49">
                <w:rPr>
                  <w:rFonts w:ascii="Wingdings" w:hAnsi="Wingdings"/>
                  <w:b/>
                  <w:color w:val="FF0000"/>
                  <w:sz w:val="24"/>
                  <w:szCs w:val="24"/>
                </w:rPr>
                <w:delText></w:delText>
              </w:r>
            </w:del>
          </w:p>
        </w:tc>
      </w:tr>
      <w:tr w:rsidR="002A1D49" w:rsidTr="009323C0">
        <w:trPr>
          <w:ins w:id="176" w:author="Isha Gupta" w:date="2017-05-19T12:5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2A1D49" w:rsidRDefault="00776A0F" w:rsidP="009323C0">
            <w:pPr>
              <w:rPr>
                <w:ins w:id="177" w:author="Isha Gupta" w:date="2017-05-19T12:57:00Z"/>
                <w:noProof/>
              </w:rPr>
            </w:pPr>
            <w:ins w:id="178" w:author="Isha Gupta" w:date="2017-05-19T12:57:00Z">
              <w:r>
                <w:rPr>
                  <w:noProof/>
                </w:rPr>
                <w:t>Better Performance</w:t>
              </w:r>
            </w:ins>
          </w:p>
        </w:tc>
        <w:tc>
          <w:tcPr>
            <w:tcW w:w="3005" w:type="dxa"/>
          </w:tcPr>
          <w:p w:rsidR="002A1D49" w:rsidRPr="00A816AF" w:rsidRDefault="00776A0F" w:rsidP="00932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9" w:author="Isha Gupta" w:date="2017-05-19T12:57:00Z"/>
                <w:rFonts w:ascii="Wingdings" w:hAnsi="Wingdings"/>
                <w:b/>
                <w:color w:val="FF0000"/>
                <w:sz w:val="24"/>
                <w:szCs w:val="24"/>
              </w:rPr>
            </w:pPr>
            <w:ins w:id="180" w:author="Isha Gupta" w:date="2017-05-19T12:57:00Z">
              <w:r w:rsidRPr="00A816AF">
                <w:rPr>
                  <w:rFonts w:ascii="Wingdings" w:hAnsi="Wingdings"/>
                  <w:b/>
                  <w:color w:val="FF0000"/>
                  <w:sz w:val="24"/>
                  <w:szCs w:val="24"/>
                </w:rPr>
                <w:t></w:t>
              </w:r>
            </w:ins>
          </w:p>
        </w:tc>
        <w:tc>
          <w:tcPr>
            <w:tcW w:w="3006" w:type="dxa"/>
          </w:tcPr>
          <w:p w:rsidR="002A1D49" w:rsidRPr="00A816AF" w:rsidRDefault="00776A0F" w:rsidP="00932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1" w:author="Isha Gupta" w:date="2017-05-19T12:57:00Z"/>
                <w:rFonts w:ascii="Wingdings" w:hAnsi="Wingdings"/>
                <w:b/>
                <w:color w:val="00B050"/>
                <w:sz w:val="24"/>
                <w:szCs w:val="24"/>
              </w:rPr>
            </w:pPr>
            <w:ins w:id="182" w:author="Isha Gupta" w:date="2017-05-19T12:57:00Z">
              <w:r w:rsidRPr="00A816AF">
                <w:rPr>
                  <w:rFonts w:ascii="Wingdings" w:hAnsi="Wingdings"/>
                  <w:b/>
                  <w:color w:val="00B050"/>
                  <w:sz w:val="24"/>
                  <w:szCs w:val="24"/>
                </w:rPr>
                <w:t></w:t>
              </w:r>
            </w:ins>
          </w:p>
        </w:tc>
      </w:tr>
      <w:tr w:rsidR="00776A0F" w:rsidTr="00932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183" w:author="Isha Gupta" w:date="2017-05-19T12:5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776A0F" w:rsidRDefault="00776A0F" w:rsidP="009323C0">
            <w:pPr>
              <w:rPr>
                <w:ins w:id="184" w:author="Isha Gupta" w:date="2017-05-19T12:58:00Z"/>
                <w:noProof/>
              </w:rPr>
            </w:pPr>
            <w:ins w:id="185" w:author="Isha Gupta" w:date="2017-05-19T12:58:00Z">
              <w:r>
                <w:rPr>
                  <w:noProof/>
                </w:rPr>
                <w:t>Partial Loading</w:t>
              </w:r>
            </w:ins>
          </w:p>
        </w:tc>
        <w:tc>
          <w:tcPr>
            <w:tcW w:w="3005" w:type="dxa"/>
          </w:tcPr>
          <w:p w:rsidR="00776A0F" w:rsidRPr="00A816AF" w:rsidRDefault="00776A0F" w:rsidP="00932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86" w:author="Isha Gupta" w:date="2017-05-19T12:58:00Z"/>
                <w:rFonts w:ascii="Wingdings" w:hAnsi="Wingdings"/>
                <w:b/>
                <w:color w:val="FF0000"/>
                <w:sz w:val="24"/>
                <w:szCs w:val="24"/>
              </w:rPr>
            </w:pPr>
            <w:ins w:id="187" w:author="Isha Gupta" w:date="2017-05-19T12:59:00Z">
              <w:r w:rsidRPr="00A816AF">
                <w:rPr>
                  <w:rFonts w:ascii="Wingdings" w:hAnsi="Wingdings"/>
                  <w:b/>
                  <w:color w:val="FF0000"/>
                  <w:sz w:val="24"/>
                  <w:szCs w:val="24"/>
                </w:rPr>
                <w:t></w:t>
              </w:r>
            </w:ins>
          </w:p>
        </w:tc>
        <w:tc>
          <w:tcPr>
            <w:tcW w:w="3006" w:type="dxa"/>
          </w:tcPr>
          <w:p w:rsidR="00776A0F" w:rsidRPr="00A816AF" w:rsidRDefault="00776A0F" w:rsidP="00932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88" w:author="Isha Gupta" w:date="2017-05-19T12:58:00Z"/>
                <w:rFonts w:ascii="Wingdings" w:hAnsi="Wingdings"/>
                <w:b/>
                <w:color w:val="00B050"/>
                <w:sz w:val="24"/>
                <w:szCs w:val="24"/>
              </w:rPr>
            </w:pPr>
            <w:ins w:id="189" w:author="Isha Gupta" w:date="2017-05-19T12:59:00Z">
              <w:r w:rsidRPr="00A816AF">
                <w:rPr>
                  <w:rFonts w:ascii="Wingdings" w:hAnsi="Wingdings"/>
                  <w:b/>
                  <w:color w:val="00B050"/>
                  <w:sz w:val="24"/>
                  <w:szCs w:val="24"/>
                </w:rPr>
                <w:t></w:t>
              </w:r>
            </w:ins>
          </w:p>
        </w:tc>
      </w:tr>
      <w:tr w:rsidR="00776A0F" w:rsidTr="009323C0">
        <w:trPr>
          <w:ins w:id="190" w:author="Isha Gupta" w:date="2017-05-19T13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776A0F" w:rsidRDefault="00776A0F" w:rsidP="009323C0">
            <w:pPr>
              <w:rPr>
                <w:ins w:id="191" w:author="Isha Gupta" w:date="2017-05-19T13:01:00Z"/>
                <w:noProof/>
              </w:rPr>
            </w:pPr>
            <w:ins w:id="192" w:author="Isha Gupta" w:date="2017-05-19T13:01:00Z">
              <w:r>
                <w:rPr>
                  <w:noProof/>
                </w:rPr>
                <w:t>ES6 Support</w:t>
              </w:r>
            </w:ins>
          </w:p>
        </w:tc>
        <w:tc>
          <w:tcPr>
            <w:tcW w:w="3005" w:type="dxa"/>
          </w:tcPr>
          <w:p w:rsidR="00776A0F" w:rsidRPr="00A816AF" w:rsidRDefault="00776A0F" w:rsidP="00932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3" w:author="Isha Gupta" w:date="2017-05-19T13:01:00Z"/>
                <w:rFonts w:ascii="Wingdings" w:hAnsi="Wingdings"/>
                <w:b/>
                <w:color w:val="FF0000"/>
                <w:sz w:val="24"/>
                <w:szCs w:val="24"/>
              </w:rPr>
            </w:pPr>
            <w:ins w:id="194" w:author="Isha Gupta" w:date="2017-05-19T13:01:00Z">
              <w:r w:rsidRPr="00A816AF">
                <w:rPr>
                  <w:rFonts w:ascii="Wingdings" w:hAnsi="Wingdings"/>
                  <w:b/>
                  <w:color w:val="FF0000"/>
                  <w:sz w:val="24"/>
                  <w:szCs w:val="24"/>
                </w:rPr>
                <w:t></w:t>
              </w:r>
            </w:ins>
          </w:p>
        </w:tc>
        <w:tc>
          <w:tcPr>
            <w:tcW w:w="3006" w:type="dxa"/>
          </w:tcPr>
          <w:p w:rsidR="00776A0F" w:rsidRPr="00A816AF" w:rsidRDefault="00776A0F" w:rsidP="00932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5" w:author="Isha Gupta" w:date="2017-05-19T13:01:00Z"/>
                <w:rFonts w:ascii="Wingdings" w:hAnsi="Wingdings"/>
                <w:b/>
                <w:color w:val="00B050"/>
                <w:sz w:val="24"/>
                <w:szCs w:val="24"/>
              </w:rPr>
            </w:pPr>
            <w:ins w:id="196" w:author="Isha Gupta" w:date="2017-05-19T13:01:00Z">
              <w:r w:rsidRPr="00A816AF">
                <w:rPr>
                  <w:rFonts w:ascii="Wingdings" w:hAnsi="Wingdings"/>
                  <w:b/>
                  <w:color w:val="00B050"/>
                  <w:sz w:val="24"/>
                  <w:szCs w:val="24"/>
                </w:rPr>
                <w:t></w:t>
              </w:r>
            </w:ins>
          </w:p>
        </w:tc>
      </w:tr>
    </w:tbl>
    <w:p w:rsidR="00212F65" w:rsidRDefault="00212F65">
      <w:pPr>
        <w:rPr>
          <w:ins w:id="197" w:author="Isha Gupta" w:date="2017-05-19T12:37:00Z"/>
        </w:rPr>
      </w:pPr>
    </w:p>
    <w:p w:rsidR="00212F65" w:rsidRDefault="00212F65">
      <w:pPr>
        <w:pStyle w:val="Heading2"/>
        <w:rPr>
          <w:ins w:id="198" w:author="Isha Gupta" w:date="2017-05-19T12:37:00Z"/>
        </w:rPr>
        <w:pPrChange w:id="199" w:author="Isha Gupta" w:date="2017-05-19T12:37:00Z">
          <w:pPr/>
        </w:pPrChange>
      </w:pPr>
      <w:ins w:id="200" w:author="Isha Gupta" w:date="2017-05-19T12:37:00Z">
        <w:r>
          <w:t>Continuous Integration</w:t>
        </w:r>
      </w:ins>
    </w:p>
    <w:tbl>
      <w:tblPr>
        <w:tblStyle w:val="GridTable5Dark-Accent3"/>
        <w:tblW w:w="0" w:type="auto"/>
        <w:tblLook w:val="04A0" w:firstRow="1" w:lastRow="0" w:firstColumn="1" w:lastColumn="0" w:noHBand="0" w:noVBand="1"/>
        <w:tblPrChange w:id="201" w:author="Isha Gupta" w:date="2017-05-19T13:08:00Z">
          <w:tblPr>
            <w:tblStyle w:val="GridTable5Dark-Accent3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238"/>
        <w:gridCol w:w="2212"/>
        <w:gridCol w:w="2586"/>
        <w:gridCol w:w="1980"/>
        <w:tblGridChange w:id="202">
          <w:tblGrid>
            <w:gridCol w:w="2238"/>
            <w:gridCol w:w="767"/>
            <w:gridCol w:w="1445"/>
            <w:gridCol w:w="1560"/>
            <w:gridCol w:w="1026"/>
            <w:gridCol w:w="1980"/>
            <w:gridCol w:w="3006"/>
          </w:tblGrid>
        </w:tblGridChange>
      </w:tblGrid>
      <w:tr w:rsidR="00776A0F" w:rsidTr="00776A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203" w:author="Isha Gupta" w:date="2017-05-19T12:3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PrChange w:id="204" w:author="Isha Gupta" w:date="2017-05-19T13:08:00Z">
              <w:tcPr>
                <w:tcW w:w="3005" w:type="dxa"/>
                <w:gridSpan w:val="2"/>
              </w:tcPr>
            </w:tcPrChange>
          </w:tcPr>
          <w:p w:rsidR="00776A0F" w:rsidRDefault="00776A0F" w:rsidP="00A15F27">
            <w:pPr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<w:rPr>
                <w:ins w:id="205" w:author="Isha Gupta" w:date="2017-05-19T12:38:00Z"/>
                <w:noProof/>
              </w:rPr>
            </w:pPr>
            <w:ins w:id="206" w:author="Isha Gupta" w:date="2017-05-19T12:38:00Z">
              <w:r>
                <w:rPr>
                  <w:noProof/>
                </w:rPr>
                <w:t>Feature</w:t>
              </w:r>
            </w:ins>
          </w:p>
        </w:tc>
        <w:tc>
          <w:tcPr>
            <w:tcW w:w="2212" w:type="dxa"/>
            <w:tcPrChange w:id="207" w:author="Isha Gupta" w:date="2017-05-19T13:08:00Z">
              <w:tcPr>
                <w:tcW w:w="3005" w:type="dxa"/>
                <w:gridSpan w:val="2"/>
              </w:tcPr>
            </w:tcPrChange>
          </w:tcPr>
          <w:p w:rsidR="00776A0F" w:rsidRDefault="00776A0F" w:rsidP="00A15F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08" w:author="Isha Gupta" w:date="2017-05-19T12:38:00Z"/>
                <w:noProof/>
              </w:rPr>
            </w:pPr>
            <w:ins w:id="209" w:author="Isha Gupta" w:date="2017-05-19T12:38:00Z">
              <w:r>
                <w:rPr>
                  <w:noProof/>
                </w:rPr>
                <w:t>Jenkins</w:t>
              </w:r>
            </w:ins>
          </w:p>
        </w:tc>
        <w:tc>
          <w:tcPr>
            <w:tcW w:w="2586" w:type="dxa"/>
            <w:tcPrChange w:id="210" w:author="Isha Gupta" w:date="2017-05-19T13:08:00Z">
              <w:tcPr>
                <w:tcW w:w="3006" w:type="dxa"/>
                <w:gridSpan w:val="2"/>
              </w:tcPr>
            </w:tcPrChange>
          </w:tcPr>
          <w:p w:rsidR="00776A0F" w:rsidRDefault="00776A0F" w:rsidP="00A15F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11" w:author="Isha Gupta" w:date="2017-05-19T12:38:00Z"/>
                <w:noProof/>
              </w:rPr>
            </w:pPr>
            <w:ins w:id="212" w:author="Isha Gupta" w:date="2017-05-19T12:38:00Z">
              <w:r>
                <w:rPr>
                  <w:noProof/>
                </w:rPr>
                <w:t>Bamboo</w:t>
              </w:r>
            </w:ins>
          </w:p>
        </w:tc>
        <w:tc>
          <w:tcPr>
            <w:tcW w:w="1980" w:type="dxa"/>
            <w:tcPrChange w:id="213" w:author="Isha Gupta" w:date="2017-05-19T13:08:00Z">
              <w:tcPr>
                <w:tcW w:w="3006" w:type="dxa"/>
              </w:tcPr>
            </w:tcPrChange>
          </w:tcPr>
          <w:p w:rsidR="00776A0F" w:rsidRDefault="00776A0F" w:rsidP="00A15F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14" w:author="Isha Gupta" w:date="2017-05-19T13:08:00Z"/>
                <w:noProof/>
              </w:rPr>
            </w:pPr>
            <w:ins w:id="215" w:author="Isha Gupta" w:date="2017-05-19T13:08:00Z">
              <w:r>
                <w:rPr>
                  <w:noProof/>
                </w:rPr>
                <w:t>TeamCity</w:t>
              </w:r>
            </w:ins>
          </w:p>
        </w:tc>
      </w:tr>
      <w:tr w:rsidR="00776A0F" w:rsidTr="00776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216" w:author="Isha Gupta" w:date="2017-05-19T12:3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PrChange w:id="217" w:author="Isha Gupta" w:date="2017-05-19T13:08:00Z">
              <w:tcPr>
                <w:tcW w:w="3005" w:type="dxa"/>
                <w:gridSpan w:val="2"/>
              </w:tcPr>
            </w:tcPrChange>
          </w:tcPr>
          <w:p w:rsidR="00776A0F" w:rsidRDefault="00776A0F" w:rsidP="00A15F27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218" w:author="Isha Gupta" w:date="2017-05-19T12:38:00Z"/>
                <w:noProof/>
              </w:rPr>
            </w:pPr>
            <w:ins w:id="219" w:author="Isha Gupta" w:date="2017-05-19T12:38:00Z">
              <w:r>
                <w:rPr>
                  <w:noProof/>
                </w:rPr>
                <w:t>Open source</w:t>
              </w:r>
            </w:ins>
          </w:p>
        </w:tc>
        <w:tc>
          <w:tcPr>
            <w:tcW w:w="2212" w:type="dxa"/>
            <w:tcPrChange w:id="220" w:author="Isha Gupta" w:date="2017-05-19T13:08:00Z">
              <w:tcPr>
                <w:tcW w:w="3005" w:type="dxa"/>
                <w:gridSpan w:val="2"/>
              </w:tcPr>
            </w:tcPrChange>
          </w:tcPr>
          <w:p w:rsidR="00776A0F" w:rsidRDefault="00776A0F" w:rsidP="00A15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21" w:author="Isha Gupta" w:date="2017-05-19T12:38:00Z"/>
                <w:noProof/>
              </w:rPr>
            </w:pPr>
            <w:ins w:id="222" w:author="Isha Gupta" w:date="2017-05-19T12:38:00Z">
              <w:r w:rsidRPr="00A816AF">
                <w:rPr>
                  <w:rFonts w:ascii="Wingdings" w:hAnsi="Wingdings"/>
                  <w:b/>
                  <w:color w:val="00B050"/>
                  <w:sz w:val="24"/>
                  <w:szCs w:val="24"/>
                </w:rPr>
                <w:t></w:t>
              </w:r>
            </w:ins>
          </w:p>
        </w:tc>
        <w:tc>
          <w:tcPr>
            <w:tcW w:w="2586" w:type="dxa"/>
            <w:tcPrChange w:id="223" w:author="Isha Gupta" w:date="2017-05-19T13:08:00Z">
              <w:tcPr>
                <w:tcW w:w="3006" w:type="dxa"/>
                <w:gridSpan w:val="2"/>
              </w:tcPr>
            </w:tcPrChange>
          </w:tcPr>
          <w:p w:rsidR="00776A0F" w:rsidRDefault="00776A0F" w:rsidP="00A15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24" w:author="Isha Gupta" w:date="2017-05-19T12:38:00Z"/>
                <w:noProof/>
              </w:rPr>
            </w:pPr>
            <w:ins w:id="225" w:author="Isha Gupta" w:date="2017-05-19T12:38:00Z">
              <w:r w:rsidRPr="00A816AF">
                <w:rPr>
                  <w:rFonts w:ascii="Wingdings" w:hAnsi="Wingdings"/>
                  <w:b/>
                  <w:color w:val="FF0000"/>
                  <w:sz w:val="24"/>
                  <w:szCs w:val="24"/>
                </w:rPr>
                <w:t></w:t>
              </w:r>
            </w:ins>
          </w:p>
        </w:tc>
        <w:tc>
          <w:tcPr>
            <w:tcW w:w="1980" w:type="dxa"/>
            <w:tcPrChange w:id="226" w:author="Isha Gupta" w:date="2017-05-19T13:08:00Z">
              <w:tcPr>
                <w:tcW w:w="3006" w:type="dxa"/>
              </w:tcPr>
            </w:tcPrChange>
          </w:tcPr>
          <w:p w:rsidR="00776A0F" w:rsidRPr="00A816AF" w:rsidRDefault="0029594C" w:rsidP="00A15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27" w:author="Isha Gupta" w:date="2017-05-19T13:08:00Z"/>
                <w:rFonts w:ascii="Wingdings" w:hAnsi="Wingdings"/>
                <w:b/>
                <w:color w:val="FF0000"/>
                <w:sz w:val="24"/>
                <w:szCs w:val="24"/>
              </w:rPr>
            </w:pPr>
            <w:ins w:id="228" w:author="Isha Gupta" w:date="2017-05-19T13:14:00Z">
              <w:r w:rsidRPr="00A816AF">
                <w:rPr>
                  <w:rFonts w:ascii="Wingdings" w:hAnsi="Wingdings"/>
                  <w:b/>
                  <w:color w:val="FF0000"/>
                  <w:sz w:val="24"/>
                  <w:szCs w:val="24"/>
                </w:rPr>
                <w:t></w:t>
              </w:r>
            </w:ins>
          </w:p>
        </w:tc>
      </w:tr>
      <w:tr w:rsidR="00776A0F" w:rsidTr="00776A0F">
        <w:trPr>
          <w:ins w:id="229" w:author="Isha Gupta" w:date="2017-05-19T12:3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PrChange w:id="230" w:author="Isha Gupta" w:date="2017-05-19T13:08:00Z">
              <w:tcPr>
                <w:tcW w:w="3005" w:type="dxa"/>
                <w:gridSpan w:val="2"/>
              </w:tcPr>
            </w:tcPrChange>
          </w:tcPr>
          <w:p w:rsidR="00776A0F" w:rsidRDefault="00776A0F" w:rsidP="00A15F27">
            <w:pPr>
              <w:rPr>
                <w:ins w:id="231" w:author="Isha Gupta" w:date="2017-05-19T12:38:00Z"/>
                <w:noProof/>
              </w:rPr>
            </w:pPr>
            <w:ins w:id="232" w:author="Isha Gupta" w:date="2017-05-19T13:06:00Z">
              <w:r>
                <w:rPr>
                  <w:noProof/>
                </w:rPr>
                <w:t>Plugin Support</w:t>
              </w:r>
            </w:ins>
          </w:p>
        </w:tc>
        <w:tc>
          <w:tcPr>
            <w:tcW w:w="2212" w:type="dxa"/>
            <w:tcPrChange w:id="233" w:author="Isha Gupta" w:date="2017-05-19T13:08:00Z">
              <w:tcPr>
                <w:tcW w:w="3005" w:type="dxa"/>
                <w:gridSpan w:val="2"/>
              </w:tcPr>
            </w:tcPrChange>
          </w:tcPr>
          <w:p w:rsidR="00776A0F" w:rsidRDefault="00776A0F" w:rsidP="00A15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4" w:author="Isha Gupta" w:date="2017-05-19T12:38:00Z"/>
                <w:noProof/>
              </w:rPr>
            </w:pPr>
            <w:ins w:id="235" w:author="Isha Gupta" w:date="2017-05-19T13:06:00Z">
              <w:r w:rsidRPr="00A816AF">
                <w:rPr>
                  <w:rFonts w:ascii="Wingdings" w:hAnsi="Wingdings"/>
                  <w:b/>
                  <w:color w:val="00B050"/>
                  <w:sz w:val="24"/>
                  <w:szCs w:val="24"/>
                </w:rPr>
                <w:t></w:t>
              </w:r>
            </w:ins>
          </w:p>
        </w:tc>
        <w:tc>
          <w:tcPr>
            <w:tcW w:w="2586" w:type="dxa"/>
            <w:tcPrChange w:id="236" w:author="Isha Gupta" w:date="2017-05-19T13:08:00Z">
              <w:tcPr>
                <w:tcW w:w="3006" w:type="dxa"/>
                <w:gridSpan w:val="2"/>
              </w:tcPr>
            </w:tcPrChange>
          </w:tcPr>
          <w:p w:rsidR="00776A0F" w:rsidRPr="0029594C" w:rsidRDefault="0029594C" w:rsidP="00A15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7" w:author="Isha Gupta" w:date="2017-05-19T12:38:00Z"/>
                <w:rFonts w:asciiTheme="minorHAnsi" w:hAnsiTheme="minorHAnsi" w:cstheme="minorHAnsi"/>
                <w:noProof/>
                <w:rPrChange w:id="238" w:author="Isha Gupta" w:date="2017-05-19T13:10:00Z">
                  <w:rPr>
                    <w:ins w:id="239" w:author="Isha Gupta" w:date="2017-05-19T12:38:00Z"/>
                    <w:noProof/>
                  </w:rPr>
                </w:rPrChange>
              </w:rPr>
            </w:pPr>
            <w:ins w:id="240" w:author="Isha Gupta" w:date="2017-05-19T13:10:00Z">
              <w:r w:rsidRPr="00A816AF">
                <w:rPr>
                  <w:rFonts w:ascii="Wingdings" w:hAnsi="Wingdings"/>
                  <w:b/>
                  <w:color w:val="00B050"/>
                  <w:sz w:val="24"/>
                  <w:szCs w:val="24"/>
                </w:rPr>
                <w:t></w:t>
              </w:r>
              <w:r>
                <w:rPr>
                  <w:rFonts w:asciiTheme="minorHAnsi" w:hAnsiTheme="minorHAnsi" w:cstheme="minorHAnsi"/>
                  <w:b/>
                  <w:color w:val="00B050"/>
                  <w:sz w:val="24"/>
                  <w:szCs w:val="24"/>
                </w:rPr>
                <w:t xml:space="preserve"> </w:t>
              </w:r>
            </w:ins>
            <w:ins w:id="241" w:author="Isha Gupta" w:date="2017-05-19T13:12:00Z">
              <w:r w:rsidRPr="0029594C">
                <w:rPr>
                  <w:rFonts w:asciiTheme="minorHAnsi" w:hAnsiTheme="minorHAnsi" w:cstheme="minorHAnsi"/>
                  <w:b/>
                  <w:color w:val="595959" w:themeColor="text1" w:themeTint="A6"/>
                  <w:sz w:val="24"/>
                  <w:szCs w:val="24"/>
                  <w:rPrChange w:id="242" w:author="Isha Gupta" w:date="2017-05-19T13:12:00Z">
                    <w:rPr>
                      <w:rFonts w:asciiTheme="minorHAnsi" w:hAnsiTheme="minorHAnsi" w:cstheme="minorHAnsi"/>
                      <w:b/>
                      <w:color w:val="00B050"/>
                      <w:sz w:val="24"/>
                      <w:szCs w:val="24"/>
                    </w:rPr>
                  </w:rPrChange>
                </w:rPr>
                <w:t>(</w:t>
              </w:r>
            </w:ins>
            <w:ins w:id="243" w:author="Isha Gupta" w:date="2017-05-19T13:10:00Z">
              <w:r w:rsidRPr="0029594C">
                <w:rPr>
                  <w:b/>
                  <w:bCs/>
                  <w:noProof/>
                  <w:color w:val="595959" w:themeColor="text1" w:themeTint="A6"/>
                  <w:rPrChange w:id="244" w:author="Isha Gupta" w:date="2017-05-19T13:12:00Z">
                    <w:rPr>
                      <w:rFonts w:asciiTheme="minorHAnsi" w:hAnsiTheme="minorHAnsi" w:cstheme="minorHAnsi"/>
                      <w:b/>
                      <w:color w:val="00B050"/>
                      <w:sz w:val="24"/>
                      <w:szCs w:val="24"/>
                    </w:rPr>
                  </w:rPrChange>
                </w:rPr>
                <w:t>but expensive)</w:t>
              </w:r>
            </w:ins>
          </w:p>
        </w:tc>
        <w:tc>
          <w:tcPr>
            <w:tcW w:w="1980" w:type="dxa"/>
            <w:tcPrChange w:id="245" w:author="Isha Gupta" w:date="2017-05-19T13:08:00Z">
              <w:tcPr>
                <w:tcW w:w="3006" w:type="dxa"/>
              </w:tcPr>
            </w:tcPrChange>
          </w:tcPr>
          <w:p w:rsidR="00776A0F" w:rsidRPr="00A816AF" w:rsidRDefault="0029594C" w:rsidP="00A15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6" w:author="Isha Gupta" w:date="2017-05-19T13:08:00Z"/>
                <w:rFonts w:ascii="Wingdings" w:hAnsi="Wingdings"/>
                <w:b/>
                <w:color w:val="FF0000"/>
                <w:sz w:val="24"/>
                <w:szCs w:val="24"/>
              </w:rPr>
            </w:pPr>
            <w:ins w:id="247" w:author="Isha Gupta" w:date="2017-05-19T13:10:00Z">
              <w:r w:rsidRPr="00A816AF">
                <w:rPr>
                  <w:rFonts w:ascii="Wingdings" w:hAnsi="Wingdings"/>
                  <w:b/>
                  <w:color w:val="00B050"/>
                  <w:sz w:val="24"/>
                  <w:szCs w:val="24"/>
                </w:rPr>
                <w:t></w:t>
              </w:r>
              <w:r w:rsidRPr="0029594C">
                <w:rPr>
                  <w:b/>
                  <w:bCs/>
                  <w:noProof/>
                  <w:color w:val="595959" w:themeColor="text1" w:themeTint="A6"/>
                  <w:rPrChange w:id="248" w:author="Isha Gupta" w:date="2017-05-19T13:12:00Z">
                    <w:rPr>
                      <w:rFonts w:ascii="Wingdings" w:hAnsi="Wingdings"/>
                      <w:b/>
                      <w:color w:val="00B050"/>
                      <w:sz w:val="24"/>
                      <w:szCs w:val="24"/>
                    </w:rPr>
                  </w:rPrChange>
                </w:rPr>
                <w:t></w:t>
              </w:r>
              <w:r w:rsidRPr="0029594C">
                <w:rPr>
                  <w:b/>
                  <w:bCs/>
                  <w:noProof/>
                  <w:color w:val="595959" w:themeColor="text1" w:themeTint="A6"/>
                  <w:rPrChange w:id="249" w:author="Isha Gupta" w:date="2017-05-19T13:12:00Z">
                    <w:rPr>
                      <w:rFonts w:ascii="Wingdings" w:hAnsi="Wingdings"/>
                      <w:b/>
                      <w:color w:val="00B050"/>
                      <w:sz w:val="24"/>
                      <w:szCs w:val="24"/>
                    </w:rPr>
                  </w:rPrChange>
                </w:rPr>
                <w:t></w:t>
              </w:r>
              <w:r w:rsidRPr="0029594C">
                <w:rPr>
                  <w:b/>
                  <w:bCs/>
                  <w:noProof/>
                  <w:color w:val="595959" w:themeColor="text1" w:themeTint="A6"/>
                  <w:rPrChange w:id="250" w:author="Isha Gupta" w:date="2017-05-19T13:12:00Z">
                    <w:rPr>
                      <w:rFonts w:ascii="Wingdings" w:hAnsi="Wingdings"/>
                      <w:b/>
                      <w:color w:val="00B050"/>
                      <w:sz w:val="24"/>
                      <w:szCs w:val="24"/>
                    </w:rPr>
                  </w:rPrChange>
                </w:rPr>
                <w:t></w:t>
              </w:r>
              <w:r w:rsidRPr="0029594C">
                <w:rPr>
                  <w:b/>
                  <w:bCs/>
                  <w:noProof/>
                  <w:color w:val="595959" w:themeColor="text1" w:themeTint="A6"/>
                  <w:rPrChange w:id="251" w:author="Isha Gupta" w:date="2017-05-19T13:12:00Z">
                    <w:rPr>
                      <w:rFonts w:ascii="Wingdings" w:hAnsi="Wingdings"/>
                      <w:b/>
                      <w:color w:val="00B050"/>
                      <w:sz w:val="24"/>
                      <w:szCs w:val="24"/>
                    </w:rPr>
                  </w:rPrChange>
                </w:rPr>
                <w:t></w:t>
              </w:r>
              <w:r w:rsidRPr="0029594C">
                <w:rPr>
                  <w:b/>
                  <w:bCs/>
                  <w:noProof/>
                  <w:color w:val="595959" w:themeColor="text1" w:themeTint="A6"/>
                  <w:rPrChange w:id="252" w:author="Isha Gupta" w:date="2017-05-19T13:12:00Z">
                    <w:rPr>
                      <w:rFonts w:ascii="Wingdings" w:hAnsi="Wingdings"/>
                      <w:b/>
                      <w:color w:val="00B050"/>
                      <w:sz w:val="24"/>
                      <w:szCs w:val="24"/>
                    </w:rPr>
                  </w:rPrChange>
                </w:rPr>
                <w:t></w:t>
              </w:r>
            </w:ins>
          </w:p>
        </w:tc>
      </w:tr>
      <w:tr w:rsidR="00776A0F" w:rsidTr="00776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253" w:author="Isha Gupta" w:date="2017-05-19T12:3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PrChange w:id="254" w:author="Isha Gupta" w:date="2017-05-19T13:08:00Z">
              <w:tcPr>
                <w:tcW w:w="3005" w:type="dxa"/>
                <w:gridSpan w:val="2"/>
              </w:tcPr>
            </w:tcPrChange>
          </w:tcPr>
          <w:p w:rsidR="00776A0F" w:rsidRDefault="0029594C" w:rsidP="00A15F27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255" w:author="Isha Gupta" w:date="2017-05-19T12:38:00Z"/>
                <w:noProof/>
              </w:rPr>
            </w:pPr>
            <w:ins w:id="256" w:author="Isha Gupta" w:date="2017-05-19T12:38:00Z">
              <w:r>
                <w:rPr>
                  <w:noProof/>
                </w:rPr>
                <w:t>Automatic Platform</w:t>
              </w:r>
            </w:ins>
          </w:p>
        </w:tc>
        <w:tc>
          <w:tcPr>
            <w:tcW w:w="2212" w:type="dxa"/>
            <w:tcPrChange w:id="257" w:author="Isha Gupta" w:date="2017-05-19T13:08:00Z">
              <w:tcPr>
                <w:tcW w:w="3005" w:type="dxa"/>
                <w:gridSpan w:val="2"/>
              </w:tcPr>
            </w:tcPrChange>
          </w:tcPr>
          <w:p w:rsidR="00776A0F" w:rsidRDefault="00776A0F" w:rsidP="00A15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58" w:author="Isha Gupta" w:date="2017-05-19T12:38:00Z"/>
                <w:noProof/>
              </w:rPr>
            </w:pPr>
            <w:ins w:id="259" w:author="Isha Gupta" w:date="2017-05-19T12:38:00Z">
              <w:r w:rsidRPr="00A816AF">
                <w:rPr>
                  <w:rFonts w:ascii="Wingdings" w:hAnsi="Wingdings"/>
                  <w:b/>
                  <w:color w:val="00B050"/>
                  <w:sz w:val="24"/>
                  <w:szCs w:val="24"/>
                </w:rPr>
                <w:t></w:t>
              </w:r>
            </w:ins>
          </w:p>
        </w:tc>
        <w:tc>
          <w:tcPr>
            <w:tcW w:w="2586" w:type="dxa"/>
            <w:tcPrChange w:id="260" w:author="Isha Gupta" w:date="2017-05-19T13:08:00Z">
              <w:tcPr>
                <w:tcW w:w="3006" w:type="dxa"/>
                <w:gridSpan w:val="2"/>
              </w:tcPr>
            </w:tcPrChange>
          </w:tcPr>
          <w:p w:rsidR="00776A0F" w:rsidRDefault="00776A0F" w:rsidP="00A15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61" w:author="Isha Gupta" w:date="2017-05-19T12:38:00Z"/>
                <w:noProof/>
              </w:rPr>
            </w:pPr>
            <w:ins w:id="262" w:author="Isha Gupta" w:date="2017-05-19T12:38:00Z">
              <w:r w:rsidRPr="00A816AF">
                <w:rPr>
                  <w:rFonts w:ascii="Wingdings" w:hAnsi="Wingdings"/>
                  <w:b/>
                  <w:color w:val="FF0000"/>
                  <w:sz w:val="24"/>
                  <w:szCs w:val="24"/>
                </w:rPr>
                <w:t></w:t>
              </w:r>
            </w:ins>
          </w:p>
        </w:tc>
        <w:tc>
          <w:tcPr>
            <w:tcW w:w="1980" w:type="dxa"/>
            <w:tcPrChange w:id="263" w:author="Isha Gupta" w:date="2017-05-19T13:08:00Z">
              <w:tcPr>
                <w:tcW w:w="3006" w:type="dxa"/>
              </w:tcPr>
            </w:tcPrChange>
          </w:tcPr>
          <w:p w:rsidR="00776A0F" w:rsidRPr="00A816AF" w:rsidRDefault="009F0C00" w:rsidP="00A15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64" w:author="Isha Gupta" w:date="2017-05-19T13:08:00Z"/>
                <w:rFonts w:ascii="Wingdings" w:hAnsi="Wingdings"/>
                <w:b/>
                <w:color w:val="FF0000"/>
                <w:sz w:val="24"/>
                <w:szCs w:val="24"/>
              </w:rPr>
            </w:pPr>
            <w:ins w:id="265" w:author="Isha Gupta" w:date="2017-05-19T13:18:00Z">
              <w:r w:rsidRPr="00A816AF">
                <w:rPr>
                  <w:rFonts w:ascii="Wingdings" w:hAnsi="Wingdings"/>
                  <w:b/>
                  <w:color w:val="00B050"/>
                  <w:sz w:val="24"/>
                  <w:szCs w:val="24"/>
                </w:rPr>
                <w:t></w:t>
              </w:r>
            </w:ins>
          </w:p>
        </w:tc>
      </w:tr>
      <w:tr w:rsidR="00776A0F" w:rsidTr="00776A0F">
        <w:trPr>
          <w:ins w:id="266" w:author="Isha Gupta" w:date="2017-05-19T13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PrChange w:id="267" w:author="Isha Gupta" w:date="2017-05-19T13:08:00Z">
              <w:tcPr>
                <w:tcW w:w="3005" w:type="dxa"/>
                <w:gridSpan w:val="2"/>
              </w:tcPr>
            </w:tcPrChange>
          </w:tcPr>
          <w:p w:rsidR="00776A0F" w:rsidRDefault="00776A0F" w:rsidP="00A15F27">
            <w:pPr>
              <w:rPr>
                <w:ins w:id="268" w:author="Isha Gupta" w:date="2017-05-19T13:06:00Z"/>
                <w:noProof/>
              </w:rPr>
            </w:pPr>
            <w:ins w:id="269" w:author="Isha Gupta" w:date="2017-05-19T13:06:00Z">
              <w:r>
                <w:rPr>
                  <w:noProof/>
                </w:rPr>
                <w:t>JIRA Support</w:t>
              </w:r>
            </w:ins>
          </w:p>
        </w:tc>
        <w:tc>
          <w:tcPr>
            <w:tcW w:w="2212" w:type="dxa"/>
            <w:tcPrChange w:id="270" w:author="Isha Gupta" w:date="2017-05-19T13:08:00Z">
              <w:tcPr>
                <w:tcW w:w="3005" w:type="dxa"/>
                <w:gridSpan w:val="2"/>
              </w:tcPr>
            </w:tcPrChange>
          </w:tcPr>
          <w:p w:rsidR="00776A0F" w:rsidRPr="00A816AF" w:rsidRDefault="0029594C" w:rsidP="00A15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1" w:author="Isha Gupta" w:date="2017-05-19T13:06:00Z"/>
                <w:rFonts w:ascii="Wingdings" w:hAnsi="Wingdings"/>
                <w:b/>
                <w:color w:val="00B050"/>
                <w:sz w:val="24"/>
                <w:szCs w:val="24"/>
              </w:rPr>
            </w:pPr>
            <w:ins w:id="272" w:author="Isha Gupta" w:date="2017-05-19T13:09:00Z">
              <w:r w:rsidRPr="00A816AF">
                <w:rPr>
                  <w:rFonts w:ascii="Wingdings" w:hAnsi="Wingdings"/>
                  <w:b/>
                  <w:color w:val="00B050"/>
                  <w:sz w:val="24"/>
                  <w:szCs w:val="24"/>
                </w:rPr>
                <w:t></w:t>
              </w:r>
            </w:ins>
          </w:p>
        </w:tc>
        <w:tc>
          <w:tcPr>
            <w:tcW w:w="2586" w:type="dxa"/>
            <w:tcPrChange w:id="273" w:author="Isha Gupta" w:date="2017-05-19T13:08:00Z">
              <w:tcPr>
                <w:tcW w:w="3006" w:type="dxa"/>
                <w:gridSpan w:val="2"/>
              </w:tcPr>
            </w:tcPrChange>
          </w:tcPr>
          <w:p w:rsidR="00776A0F" w:rsidRPr="00A816AF" w:rsidRDefault="00776A0F" w:rsidP="00A15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4" w:author="Isha Gupta" w:date="2017-05-19T13:06:00Z"/>
                <w:rFonts w:ascii="Wingdings" w:hAnsi="Wingdings"/>
                <w:b/>
                <w:color w:val="FF0000"/>
                <w:sz w:val="24"/>
                <w:szCs w:val="24"/>
              </w:rPr>
            </w:pPr>
            <w:ins w:id="275" w:author="Isha Gupta" w:date="2017-05-19T13:06:00Z">
              <w:r w:rsidRPr="00A816AF">
                <w:rPr>
                  <w:rFonts w:ascii="Wingdings" w:hAnsi="Wingdings"/>
                  <w:b/>
                  <w:color w:val="00B050"/>
                  <w:sz w:val="24"/>
                  <w:szCs w:val="24"/>
                </w:rPr>
                <w:t></w:t>
              </w:r>
            </w:ins>
          </w:p>
        </w:tc>
        <w:tc>
          <w:tcPr>
            <w:tcW w:w="1980" w:type="dxa"/>
            <w:tcPrChange w:id="276" w:author="Isha Gupta" w:date="2017-05-19T13:08:00Z">
              <w:tcPr>
                <w:tcW w:w="3006" w:type="dxa"/>
              </w:tcPr>
            </w:tcPrChange>
          </w:tcPr>
          <w:p w:rsidR="00776A0F" w:rsidRPr="00A816AF" w:rsidRDefault="009F0C00" w:rsidP="00A15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7" w:author="Isha Gupta" w:date="2017-05-19T13:08:00Z"/>
                <w:rFonts w:ascii="Wingdings" w:hAnsi="Wingdings"/>
                <w:b/>
                <w:color w:val="00B050"/>
                <w:sz w:val="24"/>
                <w:szCs w:val="24"/>
              </w:rPr>
            </w:pPr>
            <w:ins w:id="278" w:author="Isha Gupta" w:date="2017-05-19T13:18:00Z">
              <w:r w:rsidRPr="00A816AF">
                <w:rPr>
                  <w:rFonts w:ascii="Wingdings" w:hAnsi="Wingdings"/>
                  <w:b/>
                  <w:color w:val="00B050"/>
                  <w:sz w:val="24"/>
                  <w:szCs w:val="24"/>
                </w:rPr>
                <w:t></w:t>
              </w:r>
            </w:ins>
          </w:p>
        </w:tc>
      </w:tr>
      <w:tr w:rsidR="0029594C" w:rsidTr="00776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279" w:author="Isha Gupta" w:date="2017-05-19T13:0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:rsidR="0029594C" w:rsidRDefault="0029594C" w:rsidP="00A15F27">
            <w:pPr>
              <w:rPr>
                <w:ins w:id="280" w:author="Isha Gupta" w:date="2017-05-19T13:09:00Z"/>
                <w:noProof/>
              </w:rPr>
            </w:pPr>
            <w:ins w:id="281" w:author="Isha Gupta" w:date="2017-05-19T13:09:00Z">
              <w:r>
                <w:rPr>
                  <w:noProof/>
                </w:rPr>
                <w:t>Ease of usage</w:t>
              </w:r>
            </w:ins>
          </w:p>
        </w:tc>
        <w:tc>
          <w:tcPr>
            <w:tcW w:w="2212" w:type="dxa"/>
          </w:tcPr>
          <w:p w:rsidR="0029594C" w:rsidRPr="00A816AF" w:rsidRDefault="0029594C" w:rsidP="00A15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82" w:author="Isha Gupta" w:date="2017-05-19T13:09:00Z"/>
                <w:rFonts w:ascii="Wingdings" w:hAnsi="Wingdings"/>
                <w:b/>
                <w:color w:val="FF0000"/>
                <w:sz w:val="24"/>
                <w:szCs w:val="24"/>
              </w:rPr>
            </w:pPr>
            <w:ins w:id="283" w:author="Isha Gupta" w:date="2017-05-19T13:09:00Z">
              <w:r w:rsidRPr="00A816AF">
                <w:rPr>
                  <w:rFonts w:ascii="Wingdings" w:hAnsi="Wingdings"/>
                  <w:b/>
                  <w:color w:val="FF0000"/>
                  <w:sz w:val="24"/>
                  <w:szCs w:val="24"/>
                </w:rPr>
                <w:t></w:t>
              </w:r>
            </w:ins>
          </w:p>
        </w:tc>
        <w:tc>
          <w:tcPr>
            <w:tcW w:w="2586" w:type="dxa"/>
          </w:tcPr>
          <w:p w:rsidR="0029594C" w:rsidRPr="00A816AF" w:rsidRDefault="0029594C" w:rsidP="00A15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84" w:author="Isha Gupta" w:date="2017-05-19T13:09:00Z"/>
                <w:rFonts w:ascii="Wingdings" w:hAnsi="Wingdings"/>
                <w:b/>
                <w:color w:val="00B050"/>
                <w:sz w:val="24"/>
                <w:szCs w:val="24"/>
              </w:rPr>
            </w:pPr>
            <w:ins w:id="285" w:author="Isha Gupta" w:date="2017-05-19T13:09:00Z">
              <w:r w:rsidRPr="00A816AF">
                <w:rPr>
                  <w:rFonts w:ascii="Wingdings" w:hAnsi="Wingdings"/>
                  <w:b/>
                  <w:color w:val="00B050"/>
                  <w:sz w:val="24"/>
                  <w:szCs w:val="24"/>
                </w:rPr>
                <w:t></w:t>
              </w:r>
            </w:ins>
          </w:p>
        </w:tc>
        <w:tc>
          <w:tcPr>
            <w:tcW w:w="1980" w:type="dxa"/>
          </w:tcPr>
          <w:p w:rsidR="0029594C" w:rsidRPr="00A816AF" w:rsidRDefault="0029594C" w:rsidP="00A15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86" w:author="Isha Gupta" w:date="2017-05-19T13:09:00Z"/>
                <w:rFonts w:ascii="Wingdings" w:hAnsi="Wingdings"/>
                <w:b/>
                <w:color w:val="00B050"/>
                <w:sz w:val="24"/>
                <w:szCs w:val="24"/>
              </w:rPr>
            </w:pPr>
            <w:ins w:id="287" w:author="Isha Gupta" w:date="2017-05-19T13:09:00Z">
              <w:r w:rsidRPr="00A816AF">
                <w:rPr>
                  <w:rFonts w:ascii="Wingdings" w:hAnsi="Wingdings"/>
                  <w:b/>
                  <w:color w:val="00B050"/>
                  <w:sz w:val="24"/>
                  <w:szCs w:val="24"/>
                </w:rPr>
                <w:t></w:t>
              </w:r>
            </w:ins>
          </w:p>
        </w:tc>
      </w:tr>
      <w:tr w:rsidR="0029594C" w:rsidTr="00776A0F">
        <w:trPr>
          <w:ins w:id="288" w:author="Isha Gupta" w:date="2017-05-19T13:1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:rsidR="0029594C" w:rsidRDefault="0029594C" w:rsidP="00A15F27">
            <w:pPr>
              <w:rPr>
                <w:ins w:id="289" w:author="Isha Gupta" w:date="2017-05-19T13:10:00Z"/>
                <w:noProof/>
              </w:rPr>
            </w:pPr>
            <w:ins w:id="290" w:author="Isha Gupta" w:date="2017-05-19T13:10:00Z">
              <w:r>
                <w:rPr>
                  <w:noProof/>
                </w:rPr>
                <w:t>Repository Support</w:t>
              </w:r>
            </w:ins>
          </w:p>
        </w:tc>
        <w:tc>
          <w:tcPr>
            <w:tcW w:w="2212" w:type="dxa"/>
          </w:tcPr>
          <w:p w:rsidR="0029594C" w:rsidRPr="00A816AF" w:rsidRDefault="0029594C" w:rsidP="00A15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91" w:author="Isha Gupta" w:date="2017-05-19T13:10:00Z"/>
                <w:rFonts w:ascii="Wingdings" w:hAnsi="Wingdings"/>
                <w:b/>
                <w:color w:val="FF0000"/>
                <w:sz w:val="24"/>
                <w:szCs w:val="24"/>
              </w:rPr>
            </w:pPr>
            <w:ins w:id="292" w:author="Isha Gupta" w:date="2017-05-19T13:10:00Z">
              <w:r w:rsidRPr="00A816AF">
                <w:rPr>
                  <w:rFonts w:ascii="Wingdings" w:hAnsi="Wingdings"/>
                  <w:b/>
                  <w:color w:val="00B050"/>
                  <w:sz w:val="24"/>
                  <w:szCs w:val="24"/>
                </w:rPr>
                <w:t></w:t>
              </w:r>
            </w:ins>
          </w:p>
        </w:tc>
        <w:tc>
          <w:tcPr>
            <w:tcW w:w="2586" w:type="dxa"/>
          </w:tcPr>
          <w:p w:rsidR="0029594C" w:rsidRPr="00A816AF" w:rsidRDefault="0029594C" w:rsidP="00A15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93" w:author="Isha Gupta" w:date="2017-05-19T13:10:00Z"/>
                <w:rFonts w:ascii="Wingdings" w:hAnsi="Wingdings"/>
                <w:b/>
                <w:color w:val="00B050"/>
                <w:sz w:val="24"/>
                <w:szCs w:val="24"/>
              </w:rPr>
            </w:pPr>
            <w:ins w:id="294" w:author="Isha Gupta" w:date="2017-05-19T13:15:00Z">
              <w:r w:rsidRPr="00A816AF">
                <w:rPr>
                  <w:rFonts w:ascii="Wingdings" w:hAnsi="Wingdings"/>
                  <w:b/>
                  <w:color w:val="00B050"/>
                  <w:sz w:val="24"/>
                  <w:szCs w:val="24"/>
                </w:rPr>
                <w:t></w:t>
              </w:r>
            </w:ins>
          </w:p>
        </w:tc>
        <w:tc>
          <w:tcPr>
            <w:tcW w:w="1980" w:type="dxa"/>
          </w:tcPr>
          <w:p w:rsidR="0029594C" w:rsidRPr="00A816AF" w:rsidRDefault="0029594C" w:rsidP="00A15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95" w:author="Isha Gupta" w:date="2017-05-19T13:10:00Z"/>
                <w:rFonts w:ascii="Wingdings" w:hAnsi="Wingdings"/>
                <w:b/>
                <w:color w:val="00B050"/>
                <w:sz w:val="24"/>
                <w:szCs w:val="24"/>
              </w:rPr>
            </w:pPr>
            <w:ins w:id="296" w:author="Isha Gupta" w:date="2017-05-19T13:15:00Z">
              <w:r w:rsidRPr="00A816AF">
                <w:rPr>
                  <w:rFonts w:ascii="Wingdings" w:hAnsi="Wingdings"/>
                  <w:b/>
                  <w:color w:val="00B050"/>
                  <w:sz w:val="24"/>
                  <w:szCs w:val="24"/>
                </w:rPr>
                <w:t></w:t>
              </w:r>
            </w:ins>
          </w:p>
        </w:tc>
      </w:tr>
      <w:tr w:rsidR="00F97D2C" w:rsidTr="00776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297" w:author="Isha Gupta" w:date="2017-05-19T13:2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:rsidR="00F97D2C" w:rsidRDefault="00F97D2C" w:rsidP="00A15F27">
            <w:pPr>
              <w:rPr>
                <w:ins w:id="298" w:author="Isha Gupta" w:date="2017-05-19T13:26:00Z"/>
                <w:noProof/>
              </w:rPr>
            </w:pPr>
            <w:ins w:id="299" w:author="Isha Gupta" w:date="2017-05-19T13:28:00Z">
              <w:r>
                <w:rPr>
                  <w:noProof/>
                </w:rPr>
                <w:t xml:space="preserve">Wide </w:t>
              </w:r>
            </w:ins>
            <w:ins w:id="300" w:author="Isha Gupta" w:date="2017-05-19T13:26:00Z">
              <w:r>
                <w:rPr>
                  <w:noProof/>
                </w:rPr>
                <w:t>Online Support</w:t>
              </w:r>
            </w:ins>
          </w:p>
        </w:tc>
        <w:tc>
          <w:tcPr>
            <w:tcW w:w="2212" w:type="dxa"/>
          </w:tcPr>
          <w:p w:rsidR="00F97D2C" w:rsidRPr="00A816AF" w:rsidRDefault="00F97D2C" w:rsidP="00A15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01" w:author="Isha Gupta" w:date="2017-05-19T13:26:00Z"/>
                <w:rFonts w:ascii="Wingdings" w:hAnsi="Wingdings"/>
                <w:b/>
                <w:color w:val="00B050"/>
                <w:sz w:val="24"/>
                <w:szCs w:val="24"/>
              </w:rPr>
            </w:pPr>
            <w:ins w:id="302" w:author="Isha Gupta" w:date="2017-05-19T13:26:00Z">
              <w:r w:rsidRPr="00A816AF">
                <w:rPr>
                  <w:rFonts w:ascii="Wingdings" w:hAnsi="Wingdings"/>
                  <w:b/>
                  <w:color w:val="00B050"/>
                  <w:sz w:val="24"/>
                  <w:szCs w:val="24"/>
                </w:rPr>
                <w:t></w:t>
              </w:r>
            </w:ins>
          </w:p>
        </w:tc>
        <w:tc>
          <w:tcPr>
            <w:tcW w:w="2586" w:type="dxa"/>
          </w:tcPr>
          <w:p w:rsidR="00F97D2C" w:rsidRPr="00A816AF" w:rsidRDefault="00F97D2C" w:rsidP="00A15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03" w:author="Isha Gupta" w:date="2017-05-19T13:26:00Z"/>
                <w:rFonts w:ascii="Wingdings" w:hAnsi="Wingdings"/>
                <w:b/>
                <w:color w:val="00B050"/>
                <w:sz w:val="24"/>
                <w:szCs w:val="24"/>
              </w:rPr>
            </w:pPr>
            <w:ins w:id="304" w:author="Isha Gupta" w:date="2017-05-19T13:26:00Z">
              <w:r w:rsidRPr="00A816AF">
                <w:rPr>
                  <w:rFonts w:ascii="Wingdings" w:hAnsi="Wingdings"/>
                  <w:b/>
                  <w:color w:val="FF0000"/>
                  <w:sz w:val="24"/>
                  <w:szCs w:val="24"/>
                </w:rPr>
                <w:t></w:t>
              </w:r>
            </w:ins>
          </w:p>
        </w:tc>
        <w:tc>
          <w:tcPr>
            <w:tcW w:w="1980" w:type="dxa"/>
          </w:tcPr>
          <w:p w:rsidR="00F97D2C" w:rsidRPr="00A816AF" w:rsidRDefault="00F97D2C" w:rsidP="00A15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05" w:author="Isha Gupta" w:date="2017-05-19T13:26:00Z"/>
                <w:rFonts w:ascii="Wingdings" w:hAnsi="Wingdings"/>
                <w:b/>
                <w:color w:val="00B050"/>
                <w:sz w:val="24"/>
                <w:szCs w:val="24"/>
              </w:rPr>
            </w:pPr>
            <w:ins w:id="306" w:author="Isha Gupta" w:date="2017-05-19T13:26:00Z">
              <w:r w:rsidRPr="00A816AF">
                <w:rPr>
                  <w:rFonts w:ascii="Wingdings" w:hAnsi="Wingdings"/>
                  <w:b/>
                  <w:color w:val="FF0000"/>
                  <w:sz w:val="24"/>
                  <w:szCs w:val="24"/>
                </w:rPr>
                <w:t></w:t>
              </w:r>
            </w:ins>
          </w:p>
        </w:tc>
      </w:tr>
      <w:tr w:rsidR="00F97D2C" w:rsidTr="00776A0F">
        <w:trPr>
          <w:ins w:id="307" w:author="Isha Gupta" w:date="2017-05-19T13:2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:rsidR="00F97D2C" w:rsidRDefault="00F97D2C" w:rsidP="00A15F27">
            <w:pPr>
              <w:rPr>
                <w:ins w:id="308" w:author="Isha Gupta" w:date="2017-05-19T13:26:00Z"/>
                <w:noProof/>
              </w:rPr>
            </w:pPr>
            <w:ins w:id="309" w:author="Isha Gupta" w:date="2017-05-19T13:26:00Z">
              <w:r>
                <w:rPr>
                  <w:noProof/>
                </w:rPr>
                <w:t>Handle multiple languages</w:t>
              </w:r>
            </w:ins>
          </w:p>
        </w:tc>
        <w:tc>
          <w:tcPr>
            <w:tcW w:w="2212" w:type="dxa"/>
          </w:tcPr>
          <w:p w:rsidR="00F97D2C" w:rsidRPr="00A816AF" w:rsidRDefault="00F97D2C" w:rsidP="00A15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10" w:author="Isha Gupta" w:date="2017-05-19T13:26:00Z"/>
                <w:rFonts w:ascii="Wingdings" w:hAnsi="Wingdings"/>
                <w:b/>
                <w:color w:val="00B050"/>
                <w:sz w:val="24"/>
                <w:szCs w:val="24"/>
              </w:rPr>
            </w:pPr>
            <w:ins w:id="311" w:author="Isha Gupta" w:date="2017-05-19T13:26:00Z">
              <w:r w:rsidRPr="00A816AF">
                <w:rPr>
                  <w:rFonts w:ascii="Wingdings" w:hAnsi="Wingdings"/>
                  <w:b/>
                  <w:color w:val="00B050"/>
                  <w:sz w:val="24"/>
                  <w:szCs w:val="24"/>
                </w:rPr>
                <w:t></w:t>
              </w:r>
            </w:ins>
          </w:p>
        </w:tc>
        <w:tc>
          <w:tcPr>
            <w:tcW w:w="2586" w:type="dxa"/>
          </w:tcPr>
          <w:p w:rsidR="00F97D2C" w:rsidRPr="00A816AF" w:rsidRDefault="00F97D2C" w:rsidP="00A15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12" w:author="Isha Gupta" w:date="2017-05-19T13:26:00Z"/>
                <w:rFonts w:ascii="Wingdings" w:hAnsi="Wingdings"/>
                <w:b/>
                <w:color w:val="FF0000"/>
                <w:sz w:val="24"/>
                <w:szCs w:val="24"/>
              </w:rPr>
            </w:pPr>
            <w:ins w:id="313" w:author="Isha Gupta" w:date="2017-05-19T13:26:00Z">
              <w:r w:rsidRPr="00A816AF">
                <w:rPr>
                  <w:rFonts w:ascii="Wingdings" w:hAnsi="Wingdings"/>
                  <w:b/>
                  <w:color w:val="00B050"/>
                  <w:sz w:val="24"/>
                  <w:szCs w:val="24"/>
                </w:rPr>
                <w:t></w:t>
              </w:r>
            </w:ins>
          </w:p>
        </w:tc>
        <w:tc>
          <w:tcPr>
            <w:tcW w:w="1980" w:type="dxa"/>
          </w:tcPr>
          <w:p w:rsidR="00F97D2C" w:rsidRPr="00A816AF" w:rsidRDefault="00F97D2C" w:rsidP="00A15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14" w:author="Isha Gupta" w:date="2017-05-19T13:26:00Z"/>
                <w:rFonts w:ascii="Wingdings" w:hAnsi="Wingdings"/>
                <w:b/>
                <w:color w:val="FF0000"/>
                <w:sz w:val="24"/>
                <w:szCs w:val="24"/>
              </w:rPr>
            </w:pPr>
          </w:p>
        </w:tc>
      </w:tr>
      <w:tr w:rsidR="00F97D2C" w:rsidTr="00776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315" w:author="Isha Gupta" w:date="2017-05-19T13:2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:rsidR="00F97D2C" w:rsidRDefault="00F97D2C" w:rsidP="00A15F27">
            <w:pPr>
              <w:rPr>
                <w:ins w:id="316" w:author="Isha Gupta" w:date="2017-05-19T13:28:00Z"/>
                <w:noProof/>
              </w:rPr>
            </w:pPr>
            <w:ins w:id="317" w:author="Isha Gupta" w:date="2017-05-19T13:28:00Z">
              <w:r>
                <w:rPr>
                  <w:noProof/>
                </w:rPr>
                <w:t>Documentation</w:t>
              </w:r>
            </w:ins>
          </w:p>
        </w:tc>
        <w:tc>
          <w:tcPr>
            <w:tcW w:w="2212" w:type="dxa"/>
          </w:tcPr>
          <w:p w:rsidR="00F97D2C" w:rsidRPr="00A816AF" w:rsidRDefault="00F97D2C" w:rsidP="00A15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18" w:author="Isha Gupta" w:date="2017-05-19T13:28:00Z"/>
                <w:rFonts w:ascii="Wingdings" w:hAnsi="Wingdings"/>
                <w:b/>
                <w:color w:val="00B050"/>
                <w:sz w:val="24"/>
                <w:szCs w:val="24"/>
              </w:rPr>
            </w:pPr>
            <w:ins w:id="319" w:author="Isha Gupta" w:date="2017-05-19T13:28:00Z">
              <w:r w:rsidRPr="00A816AF">
                <w:rPr>
                  <w:rFonts w:ascii="Wingdings" w:hAnsi="Wingdings"/>
                  <w:b/>
                  <w:color w:val="00B050"/>
                  <w:sz w:val="24"/>
                  <w:szCs w:val="24"/>
                </w:rPr>
                <w:t></w:t>
              </w:r>
            </w:ins>
          </w:p>
        </w:tc>
        <w:tc>
          <w:tcPr>
            <w:tcW w:w="2586" w:type="dxa"/>
          </w:tcPr>
          <w:p w:rsidR="00F97D2C" w:rsidRPr="00A816AF" w:rsidRDefault="00F97D2C" w:rsidP="00A15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20" w:author="Isha Gupta" w:date="2017-05-19T13:28:00Z"/>
                <w:rFonts w:ascii="Wingdings" w:hAnsi="Wingdings"/>
                <w:b/>
                <w:color w:val="00B050"/>
                <w:sz w:val="24"/>
                <w:szCs w:val="24"/>
              </w:rPr>
            </w:pPr>
            <w:ins w:id="321" w:author="Isha Gupta" w:date="2017-05-19T13:28:00Z">
              <w:r w:rsidRPr="00A816AF">
                <w:rPr>
                  <w:rFonts w:ascii="Wingdings" w:hAnsi="Wingdings"/>
                  <w:b/>
                  <w:color w:val="00B050"/>
                  <w:sz w:val="24"/>
                  <w:szCs w:val="24"/>
                </w:rPr>
                <w:t></w:t>
              </w:r>
            </w:ins>
          </w:p>
        </w:tc>
        <w:tc>
          <w:tcPr>
            <w:tcW w:w="1980" w:type="dxa"/>
          </w:tcPr>
          <w:p w:rsidR="00F97D2C" w:rsidRPr="00A816AF" w:rsidRDefault="00F97D2C" w:rsidP="00A15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22" w:author="Isha Gupta" w:date="2017-05-19T13:28:00Z"/>
                <w:rFonts w:ascii="Wingdings" w:hAnsi="Wingdings"/>
                <w:b/>
                <w:color w:val="FF0000"/>
                <w:sz w:val="24"/>
                <w:szCs w:val="24"/>
              </w:rPr>
            </w:pPr>
            <w:ins w:id="323" w:author="Isha Gupta" w:date="2017-05-19T13:28:00Z">
              <w:r w:rsidRPr="00A816AF">
                <w:rPr>
                  <w:rFonts w:ascii="Wingdings" w:hAnsi="Wingdings"/>
                  <w:b/>
                  <w:color w:val="00B050"/>
                  <w:sz w:val="24"/>
                  <w:szCs w:val="24"/>
                </w:rPr>
                <w:t></w:t>
              </w:r>
            </w:ins>
          </w:p>
        </w:tc>
      </w:tr>
      <w:tr w:rsidR="00F97D2C" w:rsidTr="00776A0F">
        <w:trPr>
          <w:ins w:id="324" w:author="Isha Gupta" w:date="2017-05-19T13:2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:rsidR="00F97D2C" w:rsidRDefault="00F97D2C" w:rsidP="00A15F27">
            <w:pPr>
              <w:rPr>
                <w:ins w:id="325" w:author="Isha Gupta" w:date="2017-05-19T13:28:00Z"/>
                <w:noProof/>
              </w:rPr>
            </w:pPr>
            <w:ins w:id="326" w:author="Isha Gupta" w:date="2017-05-19T13:28:00Z">
              <w:r>
                <w:rPr>
                  <w:noProof/>
                </w:rPr>
                <w:t>Parallel build in multiple branches</w:t>
              </w:r>
            </w:ins>
          </w:p>
        </w:tc>
        <w:tc>
          <w:tcPr>
            <w:tcW w:w="2212" w:type="dxa"/>
          </w:tcPr>
          <w:p w:rsidR="00F97D2C" w:rsidRPr="00A816AF" w:rsidRDefault="00F97D2C" w:rsidP="00A15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27" w:author="Isha Gupta" w:date="2017-05-19T13:28:00Z"/>
                <w:rFonts w:ascii="Wingdings" w:hAnsi="Wingdings"/>
                <w:b/>
                <w:color w:val="00B050"/>
                <w:sz w:val="24"/>
                <w:szCs w:val="24"/>
              </w:rPr>
            </w:pPr>
            <w:ins w:id="328" w:author="Isha Gupta" w:date="2017-05-19T13:29:00Z">
              <w:r w:rsidRPr="00A816AF">
                <w:rPr>
                  <w:rFonts w:ascii="Wingdings" w:hAnsi="Wingdings"/>
                  <w:b/>
                  <w:color w:val="00B050"/>
                  <w:sz w:val="24"/>
                  <w:szCs w:val="24"/>
                </w:rPr>
                <w:t></w:t>
              </w:r>
            </w:ins>
          </w:p>
        </w:tc>
        <w:tc>
          <w:tcPr>
            <w:tcW w:w="2586" w:type="dxa"/>
          </w:tcPr>
          <w:p w:rsidR="00F97D2C" w:rsidRPr="00A816AF" w:rsidRDefault="00F97D2C" w:rsidP="00A15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29" w:author="Isha Gupta" w:date="2017-05-19T13:28:00Z"/>
                <w:rFonts w:ascii="Wingdings" w:hAnsi="Wingdings"/>
                <w:b/>
                <w:color w:val="00B050"/>
                <w:sz w:val="24"/>
                <w:szCs w:val="24"/>
              </w:rPr>
            </w:pPr>
            <w:ins w:id="330" w:author="Isha Gupta" w:date="2017-05-19T13:29:00Z">
              <w:r w:rsidRPr="00A816AF">
                <w:rPr>
                  <w:rFonts w:ascii="Wingdings" w:hAnsi="Wingdings"/>
                  <w:b/>
                  <w:color w:val="00B050"/>
                  <w:sz w:val="24"/>
                  <w:szCs w:val="24"/>
                </w:rPr>
                <w:t></w:t>
              </w:r>
            </w:ins>
          </w:p>
        </w:tc>
        <w:tc>
          <w:tcPr>
            <w:tcW w:w="1980" w:type="dxa"/>
          </w:tcPr>
          <w:p w:rsidR="00F97D2C" w:rsidRPr="00A816AF" w:rsidRDefault="00F97D2C" w:rsidP="00A15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31" w:author="Isha Gupta" w:date="2017-05-19T13:28:00Z"/>
                <w:rFonts w:ascii="Wingdings" w:hAnsi="Wingdings"/>
                <w:b/>
                <w:color w:val="00B050"/>
                <w:sz w:val="24"/>
                <w:szCs w:val="24"/>
              </w:rPr>
            </w:pPr>
            <w:ins w:id="332" w:author="Isha Gupta" w:date="2017-05-19T13:29:00Z">
              <w:r w:rsidRPr="00A816AF">
                <w:rPr>
                  <w:rFonts w:ascii="Wingdings" w:hAnsi="Wingdings"/>
                  <w:b/>
                  <w:color w:val="FF0000"/>
                  <w:sz w:val="24"/>
                  <w:szCs w:val="24"/>
                </w:rPr>
                <w:t></w:t>
              </w:r>
            </w:ins>
          </w:p>
        </w:tc>
      </w:tr>
    </w:tbl>
    <w:p w:rsidR="00D6531A" w:rsidRDefault="00D6531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lastRenderedPageBreak/>
        <w:br w:type="page"/>
      </w:r>
    </w:p>
    <w:p w:rsidR="00DA4E1F" w:rsidRDefault="00D6531A" w:rsidP="00DA4E1F">
      <w:pPr>
        <w:pStyle w:val="Heading1"/>
      </w:pPr>
      <w:bookmarkStart w:id="333" w:name="_Toc482346432"/>
      <w:r>
        <w:lastRenderedPageBreak/>
        <w:t>Recommendation</w:t>
      </w:r>
      <w:bookmarkEnd w:id="333"/>
    </w:p>
    <w:p w:rsidR="00C10CF2" w:rsidDel="009242F9" w:rsidRDefault="00C10CF2" w:rsidP="00C10CF2">
      <w:pPr>
        <w:rPr>
          <w:del w:id="334" w:author="Isha Gupta" w:date="2017-05-19T13:52:00Z"/>
        </w:rPr>
      </w:pPr>
      <w:r>
        <w:t xml:space="preserve">Since we are dealing with Microsoft stack here in the application, we are using SQL Server for this application. </w:t>
      </w:r>
      <w:ins w:id="335" w:author="Isha Gupta" w:date="2017-05-19T13:52:00Z">
        <w:r w:rsidR="009242F9">
          <w:t xml:space="preserve"> </w:t>
        </w:r>
      </w:ins>
    </w:p>
    <w:p w:rsidR="00C10CF2" w:rsidDel="009242F9" w:rsidRDefault="00C10CF2" w:rsidP="00C10CF2">
      <w:pPr>
        <w:rPr>
          <w:del w:id="336" w:author="Isha Gupta" w:date="2017-05-19T13:52:00Z"/>
        </w:rPr>
      </w:pPr>
      <w:r>
        <w:t>Another reason to propose it would be that system would be dealing with critical user information and it would easily scale up to critical business intelligence requirements.</w:t>
      </w:r>
      <w:ins w:id="337" w:author="Isha Gupta" w:date="2017-05-19T13:52:00Z">
        <w:r w:rsidR="009242F9">
          <w:t xml:space="preserve"> </w:t>
        </w:r>
      </w:ins>
    </w:p>
    <w:p w:rsidR="009562A0" w:rsidRDefault="00412D98" w:rsidP="00C10CF2">
      <w:pPr>
        <w:rPr>
          <w:ins w:id="338" w:author="Isha Gupta" w:date="2017-05-19T12:46:00Z"/>
        </w:rPr>
      </w:pPr>
      <w:r>
        <w:t xml:space="preserve">Hence, Entity Framework 6 becomes the obvious choice for ORMs over </w:t>
      </w:r>
      <w:proofErr w:type="spellStart"/>
      <w:r>
        <w:t>Nhibernate</w:t>
      </w:r>
      <w:proofErr w:type="spellEnd"/>
      <w:r>
        <w:t>.</w:t>
      </w:r>
      <w:ins w:id="339" w:author="Isha Gupta" w:date="2017-05-19T13:52:00Z">
        <w:r w:rsidR="009242F9">
          <w:t xml:space="preserve"> </w:t>
        </w:r>
      </w:ins>
      <w:ins w:id="340" w:author="Isha Gupta" w:date="2017-05-19T12:44:00Z">
        <w:r w:rsidR="009562A0">
          <w:t>For Frontend this document recommends using Angular 2</w:t>
        </w:r>
        <w:r w:rsidR="009242F9">
          <w:t>.</w:t>
        </w:r>
      </w:ins>
      <w:ins w:id="341" w:author="Isha Gupta" w:date="2017-05-19T13:53:00Z">
        <w:r w:rsidR="009242F9">
          <w:t xml:space="preserve"> </w:t>
        </w:r>
      </w:ins>
      <w:ins w:id="342" w:author="Isha Gupta" w:date="2017-05-19T12:44:00Z">
        <w:r w:rsidR="009562A0">
          <w:t>For Continuous Int</w:t>
        </w:r>
      </w:ins>
      <w:ins w:id="343" w:author="Isha Gupta" w:date="2017-05-19T12:45:00Z">
        <w:r w:rsidR="009562A0">
          <w:t>e</w:t>
        </w:r>
      </w:ins>
      <w:ins w:id="344" w:author="Isha Gupta" w:date="2017-05-19T12:44:00Z">
        <w:r w:rsidR="009562A0">
          <w:t xml:space="preserve">gration, </w:t>
        </w:r>
      </w:ins>
      <w:ins w:id="345" w:author="Isha Gupta" w:date="2017-05-19T12:46:00Z">
        <w:r w:rsidR="004A666F">
          <w:t>Jenkins</w:t>
        </w:r>
        <w:r w:rsidR="00B5720C">
          <w:t xml:space="preserve"> is recommended.</w:t>
        </w:r>
      </w:ins>
    </w:p>
    <w:p w:rsidR="004A666F" w:rsidRDefault="004A666F" w:rsidP="00C10CF2"/>
    <w:p w:rsidR="00412D98" w:rsidRDefault="00412D98" w:rsidP="00C10CF2"/>
    <w:p w:rsidR="00D6531A" w:rsidRDefault="00D6531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A4E1F" w:rsidRDefault="00DA4E1F" w:rsidP="00DA4E1F">
      <w:pPr>
        <w:pStyle w:val="Heading1"/>
      </w:pPr>
      <w:bookmarkStart w:id="346" w:name="_Toc482346433"/>
      <w:r>
        <w:lastRenderedPageBreak/>
        <w:t>Assumptions</w:t>
      </w:r>
      <w:bookmarkEnd w:id="346"/>
    </w:p>
    <w:p w:rsidR="00AD1291" w:rsidRDefault="00AD1291" w:rsidP="00D6531A">
      <w:pPr>
        <w:pStyle w:val="ListParagraph"/>
        <w:numPr>
          <w:ilvl w:val="0"/>
          <w:numId w:val="38"/>
        </w:numPr>
        <w:rPr>
          <w:ins w:id="347" w:author="Isha Gupta" w:date="2017-05-19T14:59:00Z"/>
          <w:noProof/>
        </w:rPr>
      </w:pPr>
      <w:ins w:id="348" w:author="Isha Gupta" w:date="2017-05-19T14:59:00Z">
        <w:r>
          <w:rPr>
            <w:noProof/>
          </w:rPr>
          <w:t>Resourcing of these tools and the engineers to work would be available.</w:t>
        </w:r>
      </w:ins>
    </w:p>
    <w:p w:rsidR="00D6531A" w:rsidDel="009242F9" w:rsidRDefault="00AD1291" w:rsidP="00D6531A">
      <w:pPr>
        <w:rPr>
          <w:del w:id="349" w:author="Isha Gupta" w:date="2017-05-19T13:52:00Z"/>
          <w:noProof/>
        </w:rPr>
      </w:pPr>
      <w:ins w:id="350" w:author="Isha Gupta" w:date="2017-05-19T15:00:00Z">
        <w:r>
          <w:rPr>
            <w:noProof/>
          </w:rPr>
          <w:t>Deployment environment would support the installation &amp; configuration of continous integration servers.</w:t>
        </w:r>
      </w:ins>
      <w:del w:id="351" w:author="Isha Gupta" w:date="2017-05-19T13:52:00Z">
        <w:r w:rsidR="00007CEA" w:rsidDel="009242F9">
          <w:rPr>
            <w:noProof/>
          </w:rPr>
          <w:delText>&lt;Assumption made during this analysis&gt;</w:delText>
        </w:r>
      </w:del>
    </w:p>
    <w:p w:rsidR="00D6531A" w:rsidDel="00AD1291" w:rsidRDefault="00007CEA" w:rsidP="00D6531A">
      <w:pPr>
        <w:pStyle w:val="ListParagraph"/>
        <w:numPr>
          <w:ilvl w:val="0"/>
          <w:numId w:val="38"/>
        </w:numPr>
        <w:rPr>
          <w:del w:id="352" w:author="Isha Gupta" w:date="2017-05-19T14:59:00Z"/>
          <w:noProof/>
        </w:rPr>
      </w:pPr>
      <w:del w:id="353" w:author="Isha Gupta" w:date="2017-05-19T13:52:00Z">
        <w:r w:rsidDel="009242F9">
          <w:rPr>
            <w:noProof/>
          </w:rPr>
          <w:delText xml:space="preserve"> </w:delText>
        </w:r>
      </w:del>
    </w:p>
    <w:p w:rsidR="00D6531A" w:rsidRDefault="00007CEA" w:rsidP="00D6531A">
      <w:pPr>
        <w:pStyle w:val="ListParagraph"/>
        <w:numPr>
          <w:ilvl w:val="0"/>
          <w:numId w:val="38"/>
        </w:numPr>
      </w:pPr>
      <w:del w:id="354" w:author="Isha Gupta" w:date="2017-05-19T14:11:00Z">
        <w:r w:rsidDel="00C564B5">
          <w:rPr>
            <w:noProof/>
          </w:rPr>
          <w:delText xml:space="preserve"> </w:delText>
        </w:r>
      </w:del>
    </w:p>
    <w:p w:rsidR="00007CEA" w:rsidDel="00AD1291" w:rsidRDefault="00007CEA">
      <w:pPr>
        <w:rPr>
          <w:del w:id="355" w:author="Isha Gupta" w:date="2017-05-19T14:59:00Z"/>
        </w:rPr>
        <w:pPrChange w:id="356" w:author="Isha Gupta" w:date="2017-05-19T14:59:00Z">
          <w:pPr>
            <w:pStyle w:val="ListParagraph"/>
            <w:numPr>
              <w:numId w:val="38"/>
            </w:numPr>
            <w:ind w:hanging="360"/>
          </w:pPr>
        </w:pPrChange>
      </w:pPr>
      <w:del w:id="357" w:author="Isha Gupta" w:date="2017-05-19T14:59:00Z">
        <w:r w:rsidDel="00AD1291">
          <w:rPr>
            <w:noProof/>
          </w:rPr>
          <w:delText xml:space="preserve"> </w:delText>
        </w:r>
      </w:del>
    </w:p>
    <w:p w:rsidR="00007CEA" w:rsidRPr="00D6531A" w:rsidRDefault="00007CEA">
      <w:pPr>
        <w:pPrChange w:id="358" w:author="Isha Gupta" w:date="2017-05-19T14:59:00Z">
          <w:pPr>
            <w:pStyle w:val="ListParagraph"/>
            <w:numPr>
              <w:numId w:val="38"/>
            </w:numPr>
            <w:ind w:hanging="360"/>
          </w:pPr>
        </w:pPrChange>
      </w:pPr>
      <w:r>
        <w:rPr>
          <w:noProof/>
        </w:rPr>
        <w:t xml:space="preserve"> </w:t>
      </w:r>
    </w:p>
    <w:p w:rsidR="00D6531A" w:rsidRPr="00D6531A" w:rsidRDefault="00D6531A" w:rsidP="00D6531A"/>
    <w:p w:rsidR="00D6531A" w:rsidRDefault="00D6531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A4E1F" w:rsidRDefault="00D6531A" w:rsidP="00D6531A">
      <w:pPr>
        <w:pStyle w:val="Heading1"/>
        <w:rPr>
          <w:ins w:id="359" w:author="Isha Gupta" w:date="2017-05-19T14:15:00Z"/>
        </w:rPr>
      </w:pPr>
      <w:bookmarkStart w:id="360" w:name="_Toc482346434"/>
      <w:r>
        <w:lastRenderedPageBreak/>
        <w:t>Risks</w:t>
      </w:r>
      <w:bookmarkEnd w:id="360"/>
    </w:p>
    <w:p w:rsidR="00881EDB" w:rsidRPr="00AD1291" w:rsidRDefault="00881EDB">
      <w:pPr>
        <w:pPrChange w:id="361" w:author="Isha Gupta" w:date="2017-05-19T14:15:00Z">
          <w:pPr>
            <w:pStyle w:val="Heading1"/>
          </w:pPr>
        </w:pPrChange>
      </w:pPr>
      <w:ins w:id="362" w:author="Isha Gupta" w:date="2017-05-19T14:15:00Z">
        <w:r>
          <w:t>Resourcing for the tool, framework selected is important</w:t>
        </w:r>
        <w:r w:rsidR="006D624D">
          <w:t xml:space="preserve"> and if not done then things need to be revisited to </w:t>
        </w:r>
      </w:ins>
      <w:ins w:id="363" w:author="Isha Gupta" w:date="2017-05-19T15:01:00Z">
        <w:r w:rsidR="006D624D">
          <w:t>accommodate</w:t>
        </w:r>
      </w:ins>
      <w:ins w:id="364" w:author="Isha Gupta" w:date="2017-05-19T14:15:00Z">
        <w:r w:rsidR="006D624D">
          <w:t xml:space="preserve"> </w:t>
        </w:r>
      </w:ins>
      <w:ins w:id="365" w:author="Isha Gupta" w:date="2017-05-19T15:01:00Z">
        <w:r w:rsidR="006D624D">
          <w:t xml:space="preserve">the changes. </w:t>
        </w:r>
      </w:ins>
    </w:p>
    <w:p w:rsidR="00D6531A" w:rsidRPr="00D6531A" w:rsidDel="00465FAC" w:rsidRDefault="00007CEA" w:rsidP="00D6531A">
      <w:pPr>
        <w:rPr>
          <w:del w:id="366" w:author="Isha Gupta" w:date="2017-05-19T13:53:00Z"/>
        </w:rPr>
      </w:pPr>
      <w:del w:id="367" w:author="Isha Gupta" w:date="2017-05-19T13:53:00Z">
        <w:r w:rsidDel="00465FAC">
          <w:rPr>
            <w:noProof/>
          </w:rPr>
          <w:delText>&lt;Detail out any risks involved&gt;</w:delText>
        </w:r>
      </w:del>
    </w:p>
    <w:p w:rsidR="00D6531A" w:rsidRDefault="00D6531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A4E1F" w:rsidRDefault="00DA4E1F" w:rsidP="00DA4E1F">
      <w:pPr>
        <w:pStyle w:val="Heading1"/>
      </w:pPr>
      <w:bookmarkStart w:id="368" w:name="_Toc482346435"/>
      <w:r>
        <w:lastRenderedPageBreak/>
        <w:t>Appendix</w:t>
      </w:r>
      <w:bookmarkEnd w:id="368"/>
    </w:p>
    <w:p w:rsidR="00D6531A" w:rsidRDefault="00D6531A" w:rsidP="00D6531A">
      <w:pPr>
        <w:pStyle w:val="Heading2"/>
      </w:pPr>
      <w:bookmarkStart w:id="369" w:name="_Toc482346436"/>
      <w:r>
        <w:t>References</w:t>
      </w:r>
      <w:bookmarkEnd w:id="369"/>
    </w:p>
    <w:p w:rsidR="00D6531A" w:rsidDel="00465FAC" w:rsidRDefault="00007CEA" w:rsidP="00D6531A">
      <w:pPr>
        <w:rPr>
          <w:del w:id="370" w:author="Isha Gupta" w:date="2017-05-19T13:53:00Z"/>
          <w:noProof/>
        </w:rPr>
      </w:pPr>
      <w:del w:id="371" w:author="Isha Gupta" w:date="2017-05-19T13:53:00Z">
        <w:r w:rsidDel="00465FAC">
          <w:rPr>
            <w:noProof/>
          </w:rPr>
          <w:delText>&lt;Any reference&gt;</w:delText>
        </w:r>
      </w:del>
    </w:p>
    <w:p w:rsidR="00007CEA" w:rsidRDefault="00007CEA" w:rsidP="005D4624">
      <w:pPr>
        <w:pStyle w:val="ListParagraph"/>
        <w:numPr>
          <w:ilvl w:val="0"/>
          <w:numId w:val="39"/>
        </w:numPr>
      </w:pPr>
      <w:del w:id="372" w:author="Isha Gupta" w:date="2017-05-19T13:47:00Z">
        <w:r w:rsidDel="00E572AF">
          <w:delText xml:space="preserve"> </w:delText>
        </w:r>
      </w:del>
      <w:r w:rsidR="005D4624" w:rsidRPr="005D4624">
        <w:t>http://techbrij.com/database-change-notifications-asp-net-signalr-sqldependency</w:t>
      </w:r>
    </w:p>
    <w:p w:rsidR="00007CEA" w:rsidRDefault="00007CEA" w:rsidP="005D4624">
      <w:pPr>
        <w:pStyle w:val="ListParagraph"/>
        <w:numPr>
          <w:ilvl w:val="0"/>
          <w:numId w:val="39"/>
        </w:numPr>
      </w:pPr>
      <w:r>
        <w:t xml:space="preserve"> </w:t>
      </w:r>
      <w:r w:rsidR="005D4624" w:rsidRPr="005D4624">
        <w:t>https://www.aspsnippets.com/Articles/Automated-Email-Notifications-using-SQL-Server-Job-Schedular.aspx</w:t>
      </w:r>
    </w:p>
    <w:p w:rsidR="00007CEA" w:rsidRDefault="00007CEA" w:rsidP="00067D44">
      <w:pPr>
        <w:pStyle w:val="ListParagraph"/>
        <w:numPr>
          <w:ilvl w:val="0"/>
          <w:numId w:val="39"/>
        </w:numPr>
      </w:pPr>
      <w:r>
        <w:t xml:space="preserve"> </w:t>
      </w:r>
      <w:hyperlink r:id="rId9" w:anchor="orm" w:history="1">
        <w:r w:rsidR="009323C0" w:rsidRPr="008C73E0">
          <w:rPr>
            <w:rStyle w:val="Hyperlink"/>
            <w:rFonts w:cstheme="minorBidi"/>
          </w:rPr>
          <w:t>https://msdn.microsoft.com/en-us/library/ms178359(v=vs.110).aspx#orm</w:t>
        </w:r>
      </w:hyperlink>
    </w:p>
    <w:p w:rsidR="009323C0" w:rsidRDefault="00506FF0" w:rsidP="009323C0">
      <w:pPr>
        <w:pStyle w:val="ListParagraph"/>
        <w:numPr>
          <w:ilvl w:val="0"/>
          <w:numId w:val="39"/>
        </w:numPr>
      </w:pPr>
      <w:hyperlink r:id="rId10" w:history="1">
        <w:r w:rsidR="009323C0" w:rsidRPr="008C73E0">
          <w:rPr>
            <w:rStyle w:val="Hyperlink"/>
            <w:rFonts w:cstheme="minorBidi"/>
          </w:rPr>
          <w:t>https://www.devbridge.com/articles/entity-framework-6-vs-nhibernate-4/</w:t>
        </w:r>
      </w:hyperlink>
    </w:p>
    <w:p w:rsidR="009323C0" w:rsidRDefault="009323C0" w:rsidP="009323C0">
      <w:pPr>
        <w:pStyle w:val="ListParagraph"/>
        <w:numPr>
          <w:ilvl w:val="0"/>
          <w:numId w:val="39"/>
        </w:numPr>
      </w:pPr>
      <w:r w:rsidRPr="009323C0">
        <w:t>https://xhalent.wordpress.com/2011/02/01/nhibernate-vs-entityframework-experience-from-the-real-world/#comment-158</w:t>
      </w:r>
    </w:p>
    <w:p w:rsidR="009323C0" w:rsidRDefault="00E572AF" w:rsidP="009323C0">
      <w:pPr>
        <w:pStyle w:val="ListParagraph"/>
        <w:numPr>
          <w:ilvl w:val="0"/>
          <w:numId w:val="39"/>
        </w:numPr>
        <w:rPr>
          <w:ins w:id="373" w:author="Isha Gupta" w:date="2017-05-19T13:47:00Z"/>
        </w:rPr>
      </w:pPr>
      <w:ins w:id="374" w:author="Isha Gupta" w:date="2017-05-19T13:47:00Z">
        <w:r>
          <w:fldChar w:fldCharType="begin"/>
        </w:r>
        <w:r>
          <w:instrText xml:space="preserve"> HYPERLINK "</w:instrText>
        </w:r>
      </w:ins>
      <w:r w:rsidRPr="009323C0">
        <w:instrText>https://www.libertycenterone.com/blog/oracle-vs-mysql-vs-sql-server-vs-postgresql-which-dbms-is-the-best-choice-for-you/</w:instrText>
      </w:r>
      <w:ins w:id="375" w:author="Isha Gupta" w:date="2017-05-19T13:47:00Z">
        <w:r>
          <w:instrText xml:space="preserve">" </w:instrText>
        </w:r>
        <w:r>
          <w:fldChar w:fldCharType="separate"/>
        </w:r>
      </w:ins>
      <w:r w:rsidRPr="00FB2ABA">
        <w:rPr>
          <w:rStyle w:val="Hyperlink"/>
          <w:rFonts w:cstheme="minorBidi"/>
        </w:rPr>
        <w:t>https://www.libertycenterone.com/blog/oracle-vs-mysql-vs-sql-server-vs-postgresql-which-dbms-is-the-best-choice-for-you/</w:t>
      </w:r>
      <w:ins w:id="376" w:author="Isha Gupta" w:date="2017-05-19T13:47:00Z">
        <w:r>
          <w:fldChar w:fldCharType="end"/>
        </w:r>
      </w:ins>
    </w:p>
    <w:p w:rsidR="00E572AF" w:rsidRPr="00D6531A" w:rsidRDefault="00E572AF" w:rsidP="00E572AF">
      <w:pPr>
        <w:pStyle w:val="ListParagraph"/>
        <w:numPr>
          <w:ilvl w:val="0"/>
          <w:numId w:val="39"/>
        </w:numPr>
      </w:pPr>
      <w:ins w:id="377" w:author="Isha Gupta" w:date="2017-05-19T13:47:00Z">
        <w:r w:rsidRPr="00E572AF">
          <w:t>https://codeship.com/continuous-integration-essentials</w:t>
        </w:r>
      </w:ins>
    </w:p>
    <w:p w:rsidR="00D6531A" w:rsidRPr="00D6531A" w:rsidRDefault="00D6531A" w:rsidP="00D6531A"/>
    <w:sectPr w:rsidR="00D6531A" w:rsidRPr="00D6531A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6FF0" w:rsidRDefault="00506FF0" w:rsidP="002938CA">
      <w:pPr>
        <w:spacing w:after="0" w:line="240" w:lineRule="auto"/>
      </w:pPr>
      <w:r>
        <w:separator/>
      </w:r>
    </w:p>
  </w:endnote>
  <w:endnote w:type="continuationSeparator" w:id="0">
    <w:p w:rsidR="00506FF0" w:rsidRDefault="00506FF0" w:rsidP="00293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utura">
    <w:altName w:val="Century Gothic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23C0" w:rsidRDefault="009323C0" w:rsidP="00756E07">
    <w:pPr>
      <w:pStyle w:val="Footer"/>
    </w:pPr>
    <w:r w:rsidRPr="00566EFF">
      <w:rPr>
        <w:rFonts w:asciiTheme="majorHAnsi" w:hAnsiTheme="majorHAnsi" w:cstheme="majorHAnsi"/>
        <w:noProof/>
      </w:rPr>
      <w:drawing>
        <wp:anchor distT="0" distB="0" distL="114300" distR="114300" simplePos="0" relativeHeight="251665408" behindDoc="0" locked="0" layoutInCell="1" allowOverlap="1" wp14:anchorId="10FF112D" wp14:editId="2442A15F">
          <wp:simplePos x="0" y="0"/>
          <wp:positionH relativeFrom="column">
            <wp:posOffset>-287655</wp:posOffset>
          </wp:positionH>
          <wp:positionV relativeFrom="paragraph">
            <wp:posOffset>26670</wp:posOffset>
          </wp:positionV>
          <wp:extent cx="1081405" cy="447675"/>
          <wp:effectExtent l="0" t="0" r="4445" b="9525"/>
          <wp:wrapSquare wrapText="bothSides"/>
          <wp:docPr id="20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447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rPr>
        <w:rFonts w:asciiTheme="majorHAnsi" w:hAnsiTheme="majorHAnsi" w:cstheme="majorHAnsi"/>
      </w:rPr>
      <w:ptab w:relativeTo="margin" w:alignment="right" w:leader="none"/>
    </w:r>
    <w:r>
      <w:rPr>
        <w:rFonts w:asciiTheme="majorHAnsi" w:hAnsiTheme="majorHAnsi" w:cstheme="majorHAnsi"/>
      </w:rPr>
      <w:t xml:space="preserve">Page </w:t>
    </w:r>
    <w:r>
      <w:rPr>
        <w:rFonts w:asciiTheme="minorHAnsi" w:hAnsiTheme="minorHAnsi"/>
      </w:rPr>
      <w:fldChar w:fldCharType="begin"/>
    </w:r>
    <w:r>
      <w:instrText xml:space="preserve"> PAGE   \* MERGEFORMAT </w:instrText>
    </w:r>
    <w:r>
      <w:rPr>
        <w:rFonts w:asciiTheme="minorHAnsi" w:hAnsiTheme="minorHAnsi"/>
      </w:rPr>
      <w:fldChar w:fldCharType="separate"/>
    </w:r>
    <w:r w:rsidR="00CC3BF0" w:rsidRPr="00CC3BF0">
      <w:rPr>
        <w:rFonts w:asciiTheme="majorHAnsi" w:hAnsiTheme="majorHAnsi" w:cstheme="majorHAnsi"/>
        <w:noProof/>
      </w:rPr>
      <w:t>7</w:t>
    </w:r>
    <w:r>
      <w:rPr>
        <w:rFonts w:asciiTheme="majorHAnsi" w:hAnsiTheme="majorHAnsi" w:cstheme="majorHAnsi"/>
        <w:noProof/>
      </w:rP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0" allowOverlap="1" wp14:anchorId="2B3591EE" wp14:editId="412C17D3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2080" cy="822960"/>
              <wp:effectExtent l="9525" t="0" r="10795" b="0"/>
              <wp:wrapNone/>
              <wp:docPr id="6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2080" cy="822960"/>
                        <a:chOff x="8" y="9"/>
                        <a:chExt cx="15823" cy="1439"/>
                      </a:xfrm>
                    </wpg:grpSpPr>
                    <wps:wsp>
                      <wps:cNvPr id="7" name="AutoShape 9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Rectangle 1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63725310" id="Group 8" o:spid="_x0000_s1026" style="position:absolute;margin-left:0;margin-top:0;width:610.4pt;height:64.8pt;flip:y;z-index:251664384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" strokecolor="#2f5496 [2408]"/>
              <v:rect id="Rectangle 10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" filled="f" stroked="f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39AD49D" wp14:editId="75DB788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08355"/>
              <wp:effectExtent l="9525" t="13335" r="13970" b="6985"/>
              <wp:wrapNone/>
              <wp:docPr id="4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835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0124E8D" id="Rectangle 7" o:spid="_x0000_s1026" style="position:absolute;margin-left:0;margin-top:0;width:7.15pt;height:63.65pt;z-index:25166336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" fillcolor="#4472c4 [3208]" strokecolor="#1f3763 [1608]">
              <w10:wrap anchorx="margin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FAAD529" wp14:editId="57C0801A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808355"/>
              <wp:effectExtent l="9525" t="13335" r="13970" b="6985"/>
              <wp:wrapNone/>
              <wp:docPr id="3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835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E056AC3" id="Rectangle 6" o:spid="_x0000_s1026" style="position:absolute;margin-left:0;margin-top:0;width:7.15pt;height:63.65pt;z-index:251662336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" fillcolor="#4472c4 [3208]" strokecolor="#1f3763 [1608]">
              <w10:wrap anchorx="margin" anchory="page"/>
            </v:rect>
          </w:pict>
        </mc:Fallback>
      </mc:AlternateContent>
    </w:r>
  </w:p>
  <w:p w:rsidR="009323C0" w:rsidRDefault="009323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6FF0" w:rsidRDefault="00506FF0" w:rsidP="002938CA">
      <w:pPr>
        <w:spacing w:after="0" w:line="240" w:lineRule="auto"/>
      </w:pPr>
      <w:r>
        <w:separator/>
      </w:r>
    </w:p>
  </w:footnote>
  <w:footnote w:type="continuationSeparator" w:id="0">
    <w:p w:rsidR="00506FF0" w:rsidRDefault="00506FF0" w:rsidP="002938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23C0" w:rsidRPr="00CB769B" w:rsidRDefault="00506FF0" w:rsidP="00D6531A">
    <w:pPr>
      <w:pStyle w:val="Header"/>
      <w:tabs>
        <w:tab w:val="clear" w:pos="4513"/>
        <w:tab w:val="clear" w:pos="9026"/>
        <w:tab w:val="center" w:pos="3686"/>
        <w:tab w:val="right" w:pos="8931"/>
      </w:tabs>
      <w:jc w:val="center"/>
      <w:rPr>
        <w:rFonts w:asciiTheme="majorHAnsi" w:eastAsiaTheme="majorEastAsia" w:hAnsiTheme="majorHAnsi" w:cstheme="majorBidi"/>
        <w:i/>
        <w:sz w:val="20"/>
        <w:szCs w:val="20"/>
      </w:rPr>
    </w:pPr>
    <w:sdt>
      <w:sdtPr>
        <w:rPr>
          <w:rFonts w:asciiTheme="majorHAnsi" w:hAnsiTheme="majorHAnsi"/>
        </w:rPr>
        <w:alias w:val="Title"/>
        <w:id w:val="-1512212354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roofErr w:type="spellStart"/>
        <w:r w:rsidR="00E9750C">
          <w:rPr>
            <w:rFonts w:asciiTheme="majorHAnsi" w:hAnsiTheme="majorHAnsi"/>
          </w:rPr>
          <w:t>YCompany</w:t>
        </w:r>
        <w:proofErr w:type="spellEnd"/>
        <w:r w:rsidR="00E9750C">
          <w:rPr>
            <w:rFonts w:asciiTheme="majorHAnsi" w:hAnsiTheme="majorHAnsi"/>
          </w:rPr>
          <w:t>-Electronic Insurance Policy</w:t>
        </w:r>
      </w:sdtContent>
    </w:sdt>
    <w:r w:rsidR="009323C0" w:rsidRPr="0071462D">
      <w:rPr>
        <w:rFonts w:asciiTheme="majorHAnsi" w:hAnsiTheme="majorHAnsi"/>
      </w:rPr>
      <w:t xml:space="preserve"> - </w:t>
    </w:r>
    <w:sdt>
      <w:sdtPr>
        <w:rPr>
          <w:rFonts w:asciiTheme="majorHAnsi" w:eastAsiaTheme="majorEastAsia" w:hAnsiTheme="majorHAnsi" w:cstheme="majorBidi"/>
          <w:i/>
          <w:sz w:val="20"/>
          <w:szCs w:val="20"/>
        </w:rPr>
        <w:alias w:val="Subtitle"/>
        <w:id w:val="-35997575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9323C0">
          <w:rPr>
            <w:rFonts w:asciiTheme="majorHAnsi" w:eastAsiaTheme="majorEastAsia" w:hAnsiTheme="majorHAnsi" w:cstheme="majorBidi"/>
            <w:i/>
            <w:sz w:val="20"/>
            <w:szCs w:val="20"/>
            <w:lang w:val="en-IN"/>
          </w:rPr>
          <w:t>DAR Document</w:t>
        </w:r>
      </w:sdtContent>
    </w:sdt>
    <w:r w:rsidR="009323C0"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15AC5CF" wp14:editId="42638ADD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52080" cy="822960"/>
              <wp:effectExtent l="9525" t="0" r="10795" b="0"/>
              <wp:wrapNone/>
              <wp:docPr id="11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2080" cy="822960"/>
                        <a:chOff x="8" y="9"/>
                        <a:chExt cx="15823" cy="1439"/>
                      </a:xfrm>
                    </wpg:grpSpPr>
                    <wps:wsp>
                      <wps:cNvPr id="1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5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group w14:anchorId="64F315EA" id="Group 3" o:spid="_x0000_s1026" style="position:absolute;margin-left:0;margin-top:0;width:610.4pt;height:64.8pt;z-index:251661312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" strokecolor="#2f5496 [2408]"/>
              <v:rect id="Rectangle 5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/>
              <w10:wrap anchorx="page" anchory="page"/>
            </v:group>
          </w:pict>
        </mc:Fallback>
      </mc:AlternateContent>
    </w:r>
    <w:r w:rsidR="009323C0"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FD31314" wp14:editId="5F8FDB74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799465"/>
              <wp:effectExtent l="9525" t="9525" r="13970" b="10160"/>
              <wp:wrapNone/>
              <wp:docPr id="10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0CF88523" id="Rectangle 2" o:spid="_x0000_s1026" style="position:absolute;margin-left:0;margin-top:0;width:7.15pt;height:62.95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" fillcolor="#4472c4 [3208]" strokecolor="#1f3763 [1608]">
              <w10:wrap anchorx="margin" anchory="page"/>
            </v:rect>
          </w:pict>
        </mc:Fallback>
      </mc:AlternateContent>
    </w:r>
    <w:r w:rsidR="009323C0"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E2CE47" wp14:editId="14104B2B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799465"/>
              <wp:effectExtent l="9525" t="9525" r="13970" b="10160"/>
              <wp:wrapNone/>
              <wp:docPr id="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232DE77A" id="Rectangle 1" o:spid="_x0000_s1026" style="position:absolute;margin-left:0;margin-top:0;width:7.15pt;height:62.95pt;z-index:251659264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" fillcolor="#4472c4 [3208]" strokecolor="#1f3763 [1608]">
              <w10:wrap anchorx="margin" anchory="page"/>
            </v:rect>
          </w:pict>
        </mc:Fallback>
      </mc:AlternateContent>
    </w:r>
  </w:p>
  <w:p w:rsidR="009323C0" w:rsidRDefault="009323C0" w:rsidP="00756E07">
    <w:pPr>
      <w:pStyle w:val="Header"/>
      <w:tabs>
        <w:tab w:val="clear" w:pos="4513"/>
        <w:tab w:val="clear" w:pos="9026"/>
        <w:tab w:val="left" w:pos="29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A4BB7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5E37457"/>
    <w:multiLevelType w:val="multilevel"/>
    <w:tmpl w:val="54CEBE0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99F54C3"/>
    <w:multiLevelType w:val="hybridMultilevel"/>
    <w:tmpl w:val="2B8E3DE8"/>
    <w:lvl w:ilvl="0" w:tplc="40090011">
      <w:start w:val="1"/>
      <w:numFmt w:val="decimal"/>
      <w:lvlText w:val="%1)"/>
      <w:lvlJc w:val="left"/>
      <w:pPr>
        <w:ind w:left="1512" w:hanging="360"/>
      </w:pPr>
    </w:lvl>
    <w:lvl w:ilvl="1" w:tplc="40090019" w:tentative="1">
      <w:start w:val="1"/>
      <w:numFmt w:val="lowerLetter"/>
      <w:lvlText w:val="%2."/>
      <w:lvlJc w:val="left"/>
      <w:pPr>
        <w:ind w:left="2232" w:hanging="360"/>
      </w:pPr>
    </w:lvl>
    <w:lvl w:ilvl="2" w:tplc="4009001B" w:tentative="1">
      <w:start w:val="1"/>
      <w:numFmt w:val="lowerRoman"/>
      <w:lvlText w:val="%3."/>
      <w:lvlJc w:val="right"/>
      <w:pPr>
        <w:ind w:left="2952" w:hanging="180"/>
      </w:pPr>
    </w:lvl>
    <w:lvl w:ilvl="3" w:tplc="4009000F" w:tentative="1">
      <w:start w:val="1"/>
      <w:numFmt w:val="decimal"/>
      <w:lvlText w:val="%4."/>
      <w:lvlJc w:val="left"/>
      <w:pPr>
        <w:ind w:left="3672" w:hanging="360"/>
      </w:pPr>
    </w:lvl>
    <w:lvl w:ilvl="4" w:tplc="40090019" w:tentative="1">
      <w:start w:val="1"/>
      <w:numFmt w:val="lowerLetter"/>
      <w:lvlText w:val="%5."/>
      <w:lvlJc w:val="left"/>
      <w:pPr>
        <w:ind w:left="4392" w:hanging="360"/>
      </w:pPr>
    </w:lvl>
    <w:lvl w:ilvl="5" w:tplc="4009001B" w:tentative="1">
      <w:start w:val="1"/>
      <w:numFmt w:val="lowerRoman"/>
      <w:lvlText w:val="%6."/>
      <w:lvlJc w:val="right"/>
      <w:pPr>
        <w:ind w:left="5112" w:hanging="180"/>
      </w:pPr>
    </w:lvl>
    <w:lvl w:ilvl="6" w:tplc="4009000F" w:tentative="1">
      <w:start w:val="1"/>
      <w:numFmt w:val="decimal"/>
      <w:lvlText w:val="%7."/>
      <w:lvlJc w:val="left"/>
      <w:pPr>
        <w:ind w:left="5832" w:hanging="360"/>
      </w:pPr>
    </w:lvl>
    <w:lvl w:ilvl="7" w:tplc="40090019" w:tentative="1">
      <w:start w:val="1"/>
      <w:numFmt w:val="lowerLetter"/>
      <w:lvlText w:val="%8."/>
      <w:lvlJc w:val="left"/>
      <w:pPr>
        <w:ind w:left="6552" w:hanging="360"/>
      </w:pPr>
    </w:lvl>
    <w:lvl w:ilvl="8" w:tplc="40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" w15:restartNumberingAfterBreak="0">
    <w:nsid w:val="0FB13F09"/>
    <w:multiLevelType w:val="hybridMultilevel"/>
    <w:tmpl w:val="C178A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9357C"/>
    <w:multiLevelType w:val="hybridMultilevel"/>
    <w:tmpl w:val="3BB894CE"/>
    <w:lvl w:ilvl="0" w:tplc="40090019">
      <w:start w:val="1"/>
      <w:numFmt w:val="lowerLetter"/>
      <w:lvlText w:val="%1."/>
      <w:lvlJc w:val="left"/>
      <w:pPr>
        <w:ind w:left="2556" w:hanging="360"/>
      </w:pPr>
    </w:lvl>
    <w:lvl w:ilvl="1" w:tplc="40090019">
      <w:start w:val="1"/>
      <w:numFmt w:val="lowerLetter"/>
      <w:lvlText w:val="%2."/>
      <w:lvlJc w:val="left"/>
      <w:pPr>
        <w:ind w:left="3276" w:hanging="360"/>
      </w:pPr>
    </w:lvl>
    <w:lvl w:ilvl="2" w:tplc="4009001B" w:tentative="1">
      <w:start w:val="1"/>
      <w:numFmt w:val="lowerRoman"/>
      <w:lvlText w:val="%3."/>
      <w:lvlJc w:val="right"/>
      <w:pPr>
        <w:ind w:left="3996" w:hanging="180"/>
      </w:pPr>
    </w:lvl>
    <w:lvl w:ilvl="3" w:tplc="4009000F" w:tentative="1">
      <w:start w:val="1"/>
      <w:numFmt w:val="decimal"/>
      <w:lvlText w:val="%4."/>
      <w:lvlJc w:val="left"/>
      <w:pPr>
        <w:ind w:left="4716" w:hanging="360"/>
      </w:pPr>
    </w:lvl>
    <w:lvl w:ilvl="4" w:tplc="40090019" w:tentative="1">
      <w:start w:val="1"/>
      <w:numFmt w:val="lowerLetter"/>
      <w:lvlText w:val="%5."/>
      <w:lvlJc w:val="left"/>
      <w:pPr>
        <w:ind w:left="5436" w:hanging="360"/>
      </w:pPr>
    </w:lvl>
    <w:lvl w:ilvl="5" w:tplc="4009001B" w:tentative="1">
      <w:start w:val="1"/>
      <w:numFmt w:val="lowerRoman"/>
      <w:lvlText w:val="%6."/>
      <w:lvlJc w:val="right"/>
      <w:pPr>
        <w:ind w:left="6156" w:hanging="180"/>
      </w:pPr>
    </w:lvl>
    <w:lvl w:ilvl="6" w:tplc="4009000F" w:tentative="1">
      <w:start w:val="1"/>
      <w:numFmt w:val="decimal"/>
      <w:lvlText w:val="%7."/>
      <w:lvlJc w:val="left"/>
      <w:pPr>
        <w:ind w:left="6876" w:hanging="360"/>
      </w:pPr>
    </w:lvl>
    <w:lvl w:ilvl="7" w:tplc="40090019" w:tentative="1">
      <w:start w:val="1"/>
      <w:numFmt w:val="lowerLetter"/>
      <w:lvlText w:val="%8."/>
      <w:lvlJc w:val="left"/>
      <w:pPr>
        <w:ind w:left="7596" w:hanging="360"/>
      </w:pPr>
    </w:lvl>
    <w:lvl w:ilvl="8" w:tplc="4009001B" w:tentative="1">
      <w:start w:val="1"/>
      <w:numFmt w:val="lowerRoman"/>
      <w:lvlText w:val="%9."/>
      <w:lvlJc w:val="right"/>
      <w:pPr>
        <w:ind w:left="8316" w:hanging="180"/>
      </w:pPr>
    </w:lvl>
  </w:abstractNum>
  <w:abstractNum w:abstractNumId="5" w15:restartNumberingAfterBreak="0">
    <w:nsid w:val="140A707D"/>
    <w:multiLevelType w:val="hybridMultilevel"/>
    <w:tmpl w:val="3BB894CE"/>
    <w:lvl w:ilvl="0" w:tplc="40090019">
      <w:start w:val="1"/>
      <w:numFmt w:val="lowerLetter"/>
      <w:lvlText w:val="%1."/>
      <w:lvlJc w:val="left"/>
      <w:pPr>
        <w:ind w:left="2556" w:hanging="360"/>
      </w:pPr>
    </w:lvl>
    <w:lvl w:ilvl="1" w:tplc="40090019">
      <w:start w:val="1"/>
      <w:numFmt w:val="lowerLetter"/>
      <w:lvlText w:val="%2."/>
      <w:lvlJc w:val="left"/>
      <w:pPr>
        <w:ind w:left="3276" w:hanging="360"/>
      </w:pPr>
    </w:lvl>
    <w:lvl w:ilvl="2" w:tplc="4009001B" w:tentative="1">
      <w:start w:val="1"/>
      <w:numFmt w:val="lowerRoman"/>
      <w:lvlText w:val="%3."/>
      <w:lvlJc w:val="right"/>
      <w:pPr>
        <w:ind w:left="3996" w:hanging="180"/>
      </w:pPr>
    </w:lvl>
    <w:lvl w:ilvl="3" w:tplc="4009000F" w:tentative="1">
      <w:start w:val="1"/>
      <w:numFmt w:val="decimal"/>
      <w:lvlText w:val="%4."/>
      <w:lvlJc w:val="left"/>
      <w:pPr>
        <w:ind w:left="4716" w:hanging="360"/>
      </w:pPr>
    </w:lvl>
    <w:lvl w:ilvl="4" w:tplc="40090019" w:tentative="1">
      <w:start w:val="1"/>
      <w:numFmt w:val="lowerLetter"/>
      <w:lvlText w:val="%5."/>
      <w:lvlJc w:val="left"/>
      <w:pPr>
        <w:ind w:left="5436" w:hanging="360"/>
      </w:pPr>
    </w:lvl>
    <w:lvl w:ilvl="5" w:tplc="4009001B" w:tentative="1">
      <w:start w:val="1"/>
      <w:numFmt w:val="lowerRoman"/>
      <w:lvlText w:val="%6."/>
      <w:lvlJc w:val="right"/>
      <w:pPr>
        <w:ind w:left="6156" w:hanging="180"/>
      </w:pPr>
    </w:lvl>
    <w:lvl w:ilvl="6" w:tplc="4009000F" w:tentative="1">
      <w:start w:val="1"/>
      <w:numFmt w:val="decimal"/>
      <w:lvlText w:val="%7."/>
      <w:lvlJc w:val="left"/>
      <w:pPr>
        <w:ind w:left="6876" w:hanging="360"/>
      </w:pPr>
    </w:lvl>
    <w:lvl w:ilvl="7" w:tplc="40090019" w:tentative="1">
      <w:start w:val="1"/>
      <w:numFmt w:val="lowerLetter"/>
      <w:lvlText w:val="%8."/>
      <w:lvlJc w:val="left"/>
      <w:pPr>
        <w:ind w:left="7596" w:hanging="360"/>
      </w:pPr>
    </w:lvl>
    <w:lvl w:ilvl="8" w:tplc="4009001B" w:tentative="1">
      <w:start w:val="1"/>
      <w:numFmt w:val="lowerRoman"/>
      <w:lvlText w:val="%9."/>
      <w:lvlJc w:val="right"/>
      <w:pPr>
        <w:ind w:left="8316" w:hanging="180"/>
      </w:pPr>
    </w:lvl>
  </w:abstractNum>
  <w:abstractNum w:abstractNumId="6" w15:restartNumberingAfterBreak="0">
    <w:nsid w:val="15157915"/>
    <w:multiLevelType w:val="multilevel"/>
    <w:tmpl w:val="E63C1AF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bullet"/>
      <w:lvlText w:val=""/>
      <w:lvlJc w:val="left"/>
      <w:pPr>
        <w:ind w:left="1008" w:hanging="1008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5434FFF"/>
    <w:multiLevelType w:val="multilevel"/>
    <w:tmpl w:val="88F49280"/>
    <w:lvl w:ilvl="0">
      <w:start w:val="1"/>
      <w:numFmt w:val="bullet"/>
      <w:lvlText w:val=""/>
      <w:lvlJc w:val="left"/>
      <w:pPr>
        <w:ind w:left="654" w:hanging="360"/>
      </w:pPr>
      <w:rPr>
        <w:rFonts w:ascii="Symbol" w:hAnsi="Symbol" w:hint="default"/>
        <w:b/>
      </w:rPr>
    </w:lvl>
    <w:lvl w:ilvl="1">
      <w:start w:val="1"/>
      <w:numFmt w:val="decimal"/>
      <w:isLgl/>
      <w:lvlText w:val="%1.%2."/>
      <w:lvlJc w:val="left"/>
      <w:pPr>
        <w:ind w:left="101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7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3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3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9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9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54" w:hanging="2160"/>
      </w:pPr>
      <w:rPr>
        <w:rFonts w:hint="default"/>
      </w:rPr>
    </w:lvl>
  </w:abstractNum>
  <w:abstractNum w:abstractNumId="8" w15:restartNumberingAfterBreak="0">
    <w:nsid w:val="15744460"/>
    <w:multiLevelType w:val="multilevel"/>
    <w:tmpl w:val="54CEBE0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6526FF1"/>
    <w:multiLevelType w:val="hybridMultilevel"/>
    <w:tmpl w:val="38DA5166"/>
    <w:lvl w:ilvl="0" w:tplc="40090011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1A5A13ED"/>
    <w:multiLevelType w:val="hybridMultilevel"/>
    <w:tmpl w:val="342E2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9D3B23"/>
    <w:multiLevelType w:val="hybridMultilevel"/>
    <w:tmpl w:val="BD088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3D6017"/>
    <w:multiLevelType w:val="hybridMultilevel"/>
    <w:tmpl w:val="2B8E3DE8"/>
    <w:lvl w:ilvl="0" w:tplc="40090011">
      <w:start w:val="1"/>
      <w:numFmt w:val="decimal"/>
      <w:lvlText w:val="%1)"/>
      <w:lvlJc w:val="left"/>
      <w:pPr>
        <w:ind w:left="1512" w:hanging="360"/>
      </w:pPr>
    </w:lvl>
    <w:lvl w:ilvl="1" w:tplc="40090019" w:tentative="1">
      <w:start w:val="1"/>
      <w:numFmt w:val="lowerLetter"/>
      <w:lvlText w:val="%2."/>
      <w:lvlJc w:val="left"/>
      <w:pPr>
        <w:ind w:left="2232" w:hanging="360"/>
      </w:pPr>
    </w:lvl>
    <w:lvl w:ilvl="2" w:tplc="4009001B" w:tentative="1">
      <w:start w:val="1"/>
      <w:numFmt w:val="lowerRoman"/>
      <w:lvlText w:val="%3."/>
      <w:lvlJc w:val="right"/>
      <w:pPr>
        <w:ind w:left="2952" w:hanging="180"/>
      </w:pPr>
    </w:lvl>
    <w:lvl w:ilvl="3" w:tplc="4009000F" w:tentative="1">
      <w:start w:val="1"/>
      <w:numFmt w:val="decimal"/>
      <w:lvlText w:val="%4."/>
      <w:lvlJc w:val="left"/>
      <w:pPr>
        <w:ind w:left="3672" w:hanging="360"/>
      </w:pPr>
    </w:lvl>
    <w:lvl w:ilvl="4" w:tplc="40090019" w:tentative="1">
      <w:start w:val="1"/>
      <w:numFmt w:val="lowerLetter"/>
      <w:lvlText w:val="%5."/>
      <w:lvlJc w:val="left"/>
      <w:pPr>
        <w:ind w:left="4392" w:hanging="360"/>
      </w:pPr>
    </w:lvl>
    <w:lvl w:ilvl="5" w:tplc="4009001B" w:tentative="1">
      <w:start w:val="1"/>
      <w:numFmt w:val="lowerRoman"/>
      <w:lvlText w:val="%6."/>
      <w:lvlJc w:val="right"/>
      <w:pPr>
        <w:ind w:left="5112" w:hanging="180"/>
      </w:pPr>
    </w:lvl>
    <w:lvl w:ilvl="6" w:tplc="4009000F" w:tentative="1">
      <w:start w:val="1"/>
      <w:numFmt w:val="decimal"/>
      <w:lvlText w:val="%7."/>
      <w:lvlJc w:val="left"/>
      <w:pPr>
        <w:ind w:left="5832" w:hanging="360"/>
      </w:pPr>
    </w:lvl>
    <w:lvl w:ilvl="7" w:tplc="40090019" w:tentative="1">
      <w:start w:val="1"/>
      <w:numFmt w:val="lowerLetter"/>
      <w:lvlText w:val="%8."/>
      <w:lvlJc w:val="left"/>
      <w:pPr>
        <w:ind w:left="6552" w:hanging="360"/>
      </w:pPr>
    </w:lvl>
    <w:lvl w:ilvl="8" w:tplc="40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3" w15:restartNumberingAfterBreak="0">
    <w:nsid w:val="266350B8"/>
    <w:multiLevelType w:val="hybridMultilevel"/>
    <w:tmpl w:val="2B8E3DE8"/>
    <w:lvl w:ilvl="0" w:tplc="40090011">
      <w:start w:val="1"/>
      <w:numFmt w:val="decimal"/>
      <w:lvlText w:val="%1)"/>
      <w:lvlJc w:val="left"/>
      <w:pPr>
        <w:ind w:left="1512" w:hanging="360"/>
      </w:pPr>
    </w:lvl>
    <w:lvl w:ilvl="1" w:tplc="40090019" w:tentative="1">
      <w:start w:val="1"/>
      <w:numFmt w:val="lowerLetter"/>
      <w:lvlText w:val="%2."/>
      <w:lvlJc w:val="left"/>
      <w:pPr>
        <w:ind w:left="2232" w:hanging="360"/>
      </w:pPr>
    </w:lvl>
    <w:lvl w:ilvl="2" w:tplc="4009001B" w:tentative="1">
      <w:start w:val="1"/>
      <w:numFmt w:val="lowerRoman"/>
      <w:lvlText w:val="%3."/>
      <w:lvlJc w:val="right"/>
      <w:pPr>
        <w:ind w:left="2952" w:hanging="180"/>
      </w:pPr>
    </w:lvl>
    <w:lvl w:ilvl="3" w:tplc="4009000F" w:tentative="1">
      <w:start w:val="1"/>
      <w:numFmt w:val="decimal"/>
      <w:lvlText w:val="%4."/>
      <w:lvlJc w:val="left"/>
      <w:pPr>
        <w:ind w:left="3672" w:hanging="360"/>
      </w:pPr>
    </w:lvl>
    <w:lvl w:ilvl="4" w:tplc="40090019" w:tentative="1">
      <w:start w:val="1"/>
      <w:numFmt w:val="lowerLetter"/>
      <w:lvlText w:val="%5."/>
      <w:lvlJc w:val="left"/>
      <w:pPr>
        <w:ind w:left="4392" w:hanging="360"/>
      </w:pPr>
    </w:lvl>
    <w:lvl w:ilvl="5" w:tplc="4009001B" w:tentative="1">
      <w:start w:val="1"/>
      <w:numFmt w:val="lowerRoman"/>
      <w:lvlText w:val="%6."/>
      <w:lvlJc w:val="right"/>
      <w:pPr>
        <w:ind w:left="5112" w:hanging="180"/>
      </w:pPr>
    </w:lvl>
    <w:lvl w:ilvl="6" w:tplc="4009000F" w:tentative="1">
      <w:start w:val="1"/>
      <w:numFmt w:val="decimal"/>
      <w:lvlText w:val="%7."/>
      <w:lvlJc w:val="left"/>
      <w:pPr>
        <w:ind w:left="5832" w:hanging="360"/>
      </w:pPr>
    </w:lvl>
    <w:lvl w:ilvl="7" w:tplc="40090019" w:tentative="1">
      <w:start w:val="1"/>
      <w:numFmt w:val="lowerLetter"/>
      <w:lvlText w:val="%8."/>
      <w:lvlJc w:val="left"/>
      <w:pPr>
        <w:ind w:left="6552" w:hanging="360"/>
      </w:pPr>
    </w:lvl>
    <w:lvl w:ilvl="8" w:tplc="40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4" w15:restartNumberingAfterBreak="0">
    <w:nsid w:val="27454683"/>
    <w:multiLevelType w:val="hybridMultilevel"/>
    <w:tmpl w:val="C98CA908"/>
    <w:lvl w:ilvl="0" w:tplc="4009000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49" w:hanging="360"/>
      </w:pPr>
      <w:rPr>
        <w:rFonts w:ascii="Wingdings" w:hAnsi="Wingdings" w:hint="default"/>
      </w:rPr>
    </w:lvl>
  </w:abstractNum>
  <w:abstractNum w:abstractNumId="15" w15:restartNumberingAfterBreak="0">
    <w:nsid w:val="3393499E"/>
    <w:multiLevelType w:val="hybridMultilevel"/>
    <w:tmpl w:val="10A6EF7E"/>
    <w:lvl w:ilvl="0" w:tplc="40090001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16" w15:restartNumberingAfterBreak="0">
    <w:nsid w:val="38030C44"/>
    <w:multiLevelType w:val="hybridMultilevel"/>
    <w:tmpl w:val="38DA5166"/>
    <w:lvl w:ilvl="0" w:tplc="40090011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 w15:restartNumberingAfterBreak="0">
    <w:nsid w:val="431411BD"/>
    <w:multiLevelType w:val="hybridMultilevel"/>
    <w:tmpl w:val="88A2434C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8" w15:restartNumberingAfterBreak="0">
    <w:nsid w:val="4CE2475B"/>
    <w:multiLevelType w:val="hybridMultilevel"/>
    <w:tmpl w:val="38DA5166"/>
    <w:lvl w:ilvl="0" w:tplc="40090011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9" w15:restartNumberingAfterBreak="0">
    <w:nsid w:val="4D0047E7"/>
    <w:multiLevelType w:val="multilevel"/>
    <w:tmpl w:val="E63C1AF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bullet"/>
      <w:lvlText w:val=""/>
      <w:lvlJc w:val="left"/>
      <w:pPr>
        <w:ind w:left="1008" w:hanging="1008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0C30925"/>
    <w:multiLevelType w:val="hybridMultilevel"/>
    <w:tmpl w:val="2B8E3DE8"/>
    <w:lvl w:ilvl="0" w:tplc="40090011">
      <w:start w:val="1"/>
      <w:numFmt w:val="decimal"/>
      <w:lvlText w:val="%1)"/>
      <w:lvlJc w:val="left"/>
      <w:pPr>
        <w:ind w:left="1512" w:hanging="360"/>
      </w:pPr>
    </w:lvl>
    <w:lvl w:ilvl="1" w:tplc="40090019" w:tentative="1">
      <w:start w:val="1"/>
      <w:numFmt w:val="lowerLetter"/>
      <w:lvlText w:val="%2."/>
      <w:lvlJc w:val="left"/>
      <w:pPr>
        <w:ind w:left="2232" w:hanging="360"/>
      </w:pPr>
    </w:lvl>
    <w:lvl w:ilvl="2" w:tplc="4009001B" w:tentative="1">
      <w:start w:val="1"/>
      <w:numFmt w:val="lowerRoman"/>
      <w:lvlText w:val="%3."/>
      <w:lvlJc w:val="right"/>
      <w:pPr>
        <w:ind w:left="2952" w:hanging="180"/>
      </w:pPr>
    </w:lvl>
    <w:lvl w:ilvl="3" w:tplc="4009000F" w:tentative="1">
      <w:start w:val="1"/>
      <w:numFmt w:val="decimal"/>
      <w:lvlText w:val="%4."/>
      <w:lvlJc w:val="left"/>
      <w:pPr>
        <w:ind w:left="3672" w:hanging="360"/>
      </w:pPr>
    </w:lvl>
    <w:lvl w:ilvl="4" w:tplc="40090019" w:tentative="1">
      <w:start w:val="1"/>
      <w:numFmt w:val="lowerLetter"/>
      <w:lvlText w:val="%5."/>
      <w:lvlJc w:val="left"/>
      <w:pPr>
        <w:ind w:left="4392" w:hanging="360"/>
      </w:pPr>
    </w:lvl>
    <w:lvl w:ilvl="5" w:tplc="4009001B" w:tentative="1">
      <w:start w:val="1"/>
      <w:numFmt w:val="lowerRoman"/>
      <w:lvlText w:val="%6."/>
      <w:lvlJc w:val="right"/>
      <w:pPr>
        <w:ind w:left="5112" w:hanging="180"/>
      </w:pPr>
    </w:lvl>
    <w:lvl w:ilvl="6" w:tplc="4009000F" w:tentative="1">
      <w:start w:val="1"/>
      <w:numFmt w:val="decimal"/>
      <w:lvlText w:val="%7."/>
      <w:lvlJc w:val="left"/>
      <w:pPr>
        <w:ind w:left="5832" w:hanging="360"/>
      </w:pPr>
    </w:lvl>
    <w:lvl w:ilvl="7" w:tplc="40090019" w:tentative="1">
      <w:start w:val="1"/>
      <w:numFmt w:val="lowerLetter"/>
      <w:lvlText w:val="%8."/>
      <w:lvlJc w:val="left"/>
      <w:pPr>
        <w:ind w:left="6552" w:hanging="360"/>
      </w:pPr>
    </w:lvl>
    <w:lvl w:ilvl="8" w:tplc="40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1" w15:restartNumberingAfterBreak="0">
    <w:nsid w:val="51877E4B"/>
    <w:multiLevelType w:val="hybridMultilevel"/>
    <w:tmpl w:val="E62E2BE0"/>
    <w:lvl w:ilvl="0" w:tplc="40090011">
      <w:start w:val="1"/>
      <w:numFmt w:val="decimal"/>
      <w:lvlText w:val="%1)"/>
      <w:lvlJc w:val="left"/>
      <w:pPr>
        <w:ind w:left="2232" w:hanging="360"/>
      </w:pPr>
    </w:lvl>
    <w:lvl w:ilvl="1" w:tplc="40090019">
      <w:start w:val="1"/>
      <w:numFmt w:val="lowerLetter"/>
      <w:lvlText w:val="%2."/>
      <w:lvlJc w:val="left"/>
      <w:pPr>
        <w:ind w:left="2952" w:hanging="360"/>
      </w:pPr>
    </w:lvl>
    <w:lvl w:ilvl="2" w:tplc="4009001B" w:tentative="1">
      <w:start w:val="1"/>
      <w:numFmt w:val="lowerRoman"/>
      <w:lvlText w:val="%3."/>
      <w:lvlJc w:val="right"/>
      <w:pPr>
        <w:ind w:left="3672" w:hanging="180"/>
      </w:pPr>
    </w:lvl>
    <w:lvl w:ilvl="3" w:tplc="4009000F" w:tentative="1">
      <w:start w:val="1"/>
      <w:numFmt w:val="decimal"/>
      <w:lvlText w:val="%4."/>
      <w:lvlJc w:val="left"/>
      <w:pPr>
        <w:ind w:left="4392" w:hanging="360"/>
      </w:pPr>
    </w:lvl>
    <w:lvl w:ilvl="4" w:tplc="40090019" w:tentative="1">
      <w:start w:val="1"/>
      <w:numFmt w:val="lowerLetter"/>
      <w:lvlText w:val="%5."/>
      <w:lvlJc w:val="left"/>
      <w:pPr>
        <w:ind w:left="5112" w:hanging="360"/>
      </w:pPr>
    </w:lvl>
    <w:lvl w:ilvl="5" w:tplc="4009001B" w:tentative="1">
      <w:start w:val="1"/>
      <w:numFmt w:val="lowerRoman"/>
      <w:lvlText w:val="%6."/>
      <w:lvlJc w:val="right"/>
      <w:pPr>
        <w:ind w:left="5832" w:hanging="180"/>
      </w:pPr>
    </w:lvl>
    <w:lvl w:ilvl="6" w:tplc="4009000F" w:tentative="1">
      <w:start w:val="1"/>
      <w:numFmt w:val="decimal"/>
      <w:lvlText w:val="%7."/>
      <w:lvlJc w:val="left"/>
      <w:pPr>
        <w:ind w:left="6552" w:hanging="360"/>
      </w:pPr>
    </w:lvl>
    <w:lvl w:ilvl="7" w:tplc="40090019" w:tentative="1">
      <w:start w:val="1"/>
      <w:numFmt w:val="lowerLetter"/>
      <w:lvlText w:val="%8."/>
      <w:lvlJc w:val="left"/>
      <w:pPr>
        <w:ind w:left="7272" w:hanging="360"/>
      </w:pPr>
    </w:lvl>
    <w:lvl w:ilvl="8" w:tplc="4009001B" w:tentative="1">
      <w:start w:val="1"/>
      <w:numFmt w:val="lowerRoman"/>
      <w:lvlText w:val="%9."/>
      <w:lvlJc w:val="right"/>
      <w:pPr>
        <w:ind w:left="7992" w:hanging="180"/>
      </w:pPr>
    </w:lvl>
  </w:abstractNum>
  <w:abstractNum w:abstractNumId="22" w15:restartNumberingAfterBreak="0">
    <w:nsid w:val="53F06508"/>
    <w:multiLevelType w:val="hybridMultilevel"/>
    <w:tmpl w:val="7C4CFCE0"/>
    <w:lvl w:ilvl="0" w:tplc="40090011">
      <w:start w:val="1"/>
      <w:numFmt w:val="decimal"/>
      <w:lvlText w:val="%1)"/>
      <w:lvlJc w:val="left"/>
      <w:pPr>
        <w:ind w:left="2592" w:hanging="360"/>
      </w:pPr>
    </w:lvl>
    <w:lvl w:ilvl="1" w:tplc="40090019" w:tentative="1">
      <w:start w:val="1"/>
      <w:numFmt w:val="lowerLetter"/>
      <w:lvlText w:val="%2."/>
      <w:lvlJc w:val="left"/>
      <w:pPr>
        <w:ind w:left="3312" w:hanging="360"/>
      </w:pPr>
    </w:lvl>
    <w:lvl w:ilvl="2" w:tplc="4009001B" w:tentative="1">
      <w:start w:val="1"/>
      <w:numFmt w:val="lowerRoman"/>
      <w:lvlText w:val="%3."/>
      <w:lvlJc w:val="right"/>
      <w:pPr>
        <w:ind w:left="4032" w:hanging="180"/>
      </w:pPr>
    </w:lvl>
    <w:lvl w:ilvl="3" w:tplc="4009000F" w:tentative="1">
      <w:start w:val="1"/>
      <w:numFmt w:val="decimal"/>
      <w:lvlText w:val="%4."/>
      <w:lvlJc w:val="left"/>
      <w:pPr>
        <w:ind w:left="4752" w:hanging="360"/>
      </w:pPr>
    </w:lvl>
    <w:lvl w:ilvl="4" w:tplc="40090019" w:tentative="1">
      <w:start w:val="1"/>
      <w:numFmt w:val="lowerLetter"/>
      <w:lvlText w:val="%5."/>
      <w:lvlJc w:val="left"/>
      <w:pPr>
        <w:ind w:left="5472" w:hanging="360"/>
      </w:pPr>
    </w:lvl>
    <w:lvl w:ilvl="5" w:tplc="4009001B" w:tentative="1">
      <w:start w:val="1"/>
      <w:numFmt w:val="lowerRoman"/>
      <w:lvlText w:val="%6."/>
      <w:lvlJc w:val="right"/>
      <w:pPr>
        <w:ind w:left="6192" w:hanging="180"/>
      </w:pPr>
    </w:lvl>
    <w:lvl w:ilvl="6" w:tplc="4009000F" w:tentative="1">
      <w:start w:val="1"/>
      <w:numFmt w:val="decimal"/>
      <w:lvlText w:val="%7."/>
      <w:lvlJc w:val="left"/>
      <w:pPr>
        <w:ind w:left="6912" w:hanging="360"/>
      </w:pPr>
    </w:lvl>
    <w:lvl w:ilvl="7" w:tplc="40090019" w:tentative="1">
      <w:start w:val="1"/>
      <w:numFmt w:val="lowerLetter"/>
      <w:lvlText w:val="%8."/>
      <w:lvlJc w:val="left"/>
      <w:pPr>
        <w:ind w:left="7632" w:hanging="360"/>
      </w:pPr>
    </w:lvl>
    <w:lvl w:ilvl="8" w:tplc="4009001B" w:tentative="1">
      <w:start w:val="1"/>
      <w:numFmt w:val="lowerRoman"/>
      <w:lvlText w:val="%9."/>
      <w:lvlJc w:val="right"/>
      <w:pPr>
        <w:ind w:left="8352" w:hanging="180"/>
      </w:pPr>
    </w:lvl>
  </w:abstractNum>
  <w:abstractNum w:abstractNumId="23" w15:restartNumberingAfterBreak="0">
    <w:nsid w:val="56511B4B"/>
    <w:multiLevelType w:val="hybridMultilevel"/>
    <w:tmpl w:val="C178A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1F3DFC"/>
    <w:multiLevelType w:val="multilevel"/>
    <w:tmpl w:val="322069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A151527"/>
    <w:multiLevelType w:val="hybridMultilevel"/>
    <w:tmpl w:val="42788B1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5AC34127"/>
    <w:multiLevelType w:val="hybridMultilevel"/>
    <w:tmpl w:val="F0D49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2A0211"/>
    <w:multiLevelType w:val="hybridMultilevel"/>
    <w:tmpl w:val="E62E2BE0"/>
    <w:lvl w:ilvl="0" w:tplc="40090011">
      <w:start w:val="1"/>
      <w:numFmt w:val="decimal"/>
      <w:lvlText w:val="%1)"/>
      <w:lvlJc w:val="left"/>
      <w:pPr>
        <w:ind w:left="1152" w:hanging="360"/>
      </w:pPr>
    </w:lvl>
    <w:lvl w:ilvl="1" w:tplc="40090019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8" w15:restartNumberingAfterBreak="0">
    <w:nsid w:val="620B00BE"/>
    <w:multiLevelType w:val="hybridMultilevel"/>
    <w:tmpl w:val="E62E2BE0"/>
    <w:lvl w:ilvl="0" w:tplc="40090011">
      <w:start w:val="1"/>
      <w:numFmt w:val="decimal"/>
      <w:lvlText w:val="%1)"/>
      <w:lvlJc w:val="left"/>
      <w:pPr>
        <w:ind w:left="2232" w:hanging="360"/>
      </w:pPr>
    </w:lvl>
    <w:lvl w:ilvl="1" w:tplc="40090019">
      <w:start w:val="1"/>
      <w:numFmt w:val="lowerLetter"/>
      <w:lvlText w:val="%2."/>
      <w:lvlJc w:val="left"/>
      <w:pPr>
        <w:ind w:left="2952" w:hanging="360"/>
      </w:pPr>
    </w:lvl>
    <w:lvl w:ilvl="2" w:tplc="4009001B" w:tentative="1">
      <w:start w:val="1"/>
      <w:numFmt w:val="lowerRoman"/>
      <w:lvlText w:val="%3."/>
      <w:lvlJc w:val="right"/>
      <w:pPr>
        <w:ind w:left="3672" w:hanging="180"/>
      </w:pPr>
    </w:lvl>
    <w:lvl w:ilvl="3" w:tplc="4009000F" w:tentative="1">
      <w:start w:val="1"/>
      <w:numFmt w:val="decimal"/>
      <w:lvlText w:val="%4."/>
      <w:lvlJc w:val="left"/>
      <w:pPr>
        <w:ind w:left="4392" w:hanging="360"/>
      </w:pPr>
    </w:lvl>
    <w:lvl w:ilvl="4" w:tplc="40090019" w:tentative="1">
      <w:start w:val="1"/>
      <w:numFmt w:val="lowerLetter"/>
      <w:lvlText w:val="%5."/>
      <w:lvlJc w:val="left"/>
      <w:pPr>
        <w:ind w:left="5112" w:hanging="360"/>
      </w:pPr>
    </w:lvl>
    <w:lvl w:ilvl="5" w:tplc="4009001B" w:tentative="1">
      <w:start w:val="1"/>
      <w:numFmt w:val="lowerRoman"/>
      <w:lvlText w:val="%6."/>
      <w:lvlJc w:val="right"/>
      <w:pPr>
        <w:ind w:left="5832" w:hanging="180"/>
      </w:pPr>
    </w:lvl>
    <w:lvl w:ilvl="6" w:tplc="4009000F" w:tentative="1">
      <w:start w:val="1"/>
      <w:numFmt w:val="decimal"/>
      <w:lvlText w:val="%7."/>
      <w:lvlJc w:val="left"/>
      <w:pPr>
        <w:ind w:left="6552" w:hanging="360"/>
      </w:pPr>
    </w:lvl>
    <w:lvl w:ilvl="7" w:tplc="40090019" w:tentative="1">
      <w:start w:val="1"/>
      <w:numFmt w:val="lowerLetter"/>
      <w:lvlText w:val="%8."/>
      <w:lvlJc w:val="left"/>
      <w:pPr>
        <w:ind w:left="7272" w:hanging="360"/>
      </w:pPr>
    </w:lvl>
    <w:lvl w:ilvl="8" w:tplc="4009001B" w:tentative="1">
      <w:start w:val="1"/>
      <w:numFmt w:val="lowerRoman"/>
      <w:lvlText w:val="%9."/>
      <w:lvlJc w:val="right"/>
      <w:pPr>
        <w:ind w:left="7992" w:hanging="180"/>
      </w:pPr>
    </w:lvl>
  </w:abstractNum>
  <w:abstractNum w:abstractNumId="29" w15:restartNumberingAfterBreak="0">
    <w:nsid w:val="6C7516A7"/>
    <w:multiLevelType w:val="multilevel"/>
    <w:tmpl w:val="99582D3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72D53054"/>
    <w:multiLevelType w:val="hybridMultilevel"/>
    <w:tmpl w:val="2B8E3DE8"/>
    <w:lvl w:ilvl="0" w:tplc="40090011">
      <w:start w:val="1"/>
      <w:numFmt w:val="decimal"/>
      <w:lvlText w:val="%1)"/>
      <w:lvlJc w:val="left"/>
      <w:pPr>
        <w:ind w:left="1512" w:hanging="360"/>
      </w:pPr>
    </w:lvl>
    <w:lvl w:ilvl="1" w:tplc="40090019" w:tentative="1">
      <w:start w:val="1"/>
      <w:numFmt w:val="lowerLetter"/>
      <w:lvlText w:val="%2."/>
      <w:lvlJc w:val="left"/>
      <w:pPr>
        <w:ind w:left="2232" w:hanging="360"/>
      </w:pPr>
    </w:lvl>
    <w:lvl w:ilvl="2" w:tplc="4009001B" w:tentative="1">
      <w:start w:val="1"/>
      <w:numFmt w:val="lowerRoman"/>
      <w:lvlText w:val="%3."/>
      <w:lvlJc w:val="right"/>
      <w:pPr>
        <w:ind w:left="2952" w:hanging="180"/>
      </w:pPr>
    </w:lvl>
    <w:lvl w:ilvl="3" w:tplc="4009000F" w:tentative="1">
      <w:start w:val="1"/>
      <w:numFmt w:val="decimal"/>
      <w:lvlText w:val="%4."/>
      <w:lvlJc w:val="left"/>
      <w:pPr>
        <w:ind w:left="3672" w:hanging="360"/>
      </w:pPr>
    </w:lvl>
    <w:lvl w:ilvl="4" w:tplc="40090019" w:tentative="1">
      <w:start w:val="1"/>
      <w:numFmt w:val="lowerLetter"/>
      <w:lvlText w:val="%5."/>
      <w:lvlJc w:val="left"/>
      <w:pPr>
        <w:ind w:left="4392" w:hanging="360"/>
      </w:pPr>
    </w:lvl>
    <w:lvl w:ilvl="5" w:tplc="4009001B" w:tentative="1">
      <w:start w:val="1"/>
      <w:numFmt w:val="lowerRoman"/>
      <w:lvlText w:val="%6."/>
      <w:lvlJc w:val="right"/>
      <w:pPr>
        <w:ind w:left="5112" w:hanging="180"/>
      </w:pPr>
    </w:lvl>
    <w:lvl w:ilvl="6" w:tplc="4009000F" w:tentative="1">
      <w:start w:val="1"/>
      <w:numFmt w:val="decimal"/>
      <w:lvlText w:val="%7."/>
      <w:lvlJc w:val="left"/>
      <w:pPr>
        <w:ind w:left="5832" w:hanging="360"/>
      </w:pPr>
    </w:lvl>
    <w:lvl w:ilvl="7" w:tplc="40090019" w:tentative="1">
      <w:start w:val="1"/>
      <w:numFmt w:val="lowerLetter"/>
      <w:lvlText w:val="%8."/>
      <w:lvlJc w:val="left"/>
      <w:pPr>
        <w:ind w:left="6552" w:hanging="360"/>
      </w:pPr>
    </w:lvl>
    <w:lvl w:ilvl="8" w:tplc="40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1" w15:restartNumberingAfterBreak="0">
    <w:nsid w:val="7E265E6A"/>
    <w:multiLevelType w:val="hybridMultilevel"/>
    <w:tmpl w:val="B7FAA642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9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1"/>
  </w:num>
  <w:num w:numId="7">
    <w:abstractNumId w:val="27"/>
  </w:num>
  <w:num w:numId="8">
    <w:abstractNumId w:val="17"/>
  </w:num>
  <w:num w:numId="9">
    <w:abstractNumId w:val="2"/>
  </w:num>
  <w:num w:numId="10">
    <w:abstractNumId w:val="22"/>
  </w:num>
  <w:num w:numId="11">
    <w:abstractNumId w:val="4"/>
  </w:num>
  <w:num w:numId="12">
    <w:abstractNumId w:val="1"/>
  </w:num>
  <w:num w:numId="13">
    <w:abstractNumId w:val="18"/>
  </w:num>
  <w:num w:numId="14">
    <w:abstractNumId w:val="16"/>
  </w:num>
  <w:num w:numId="15">
    <w:abstractNumId w:val="5"/>
  </w:num>
  <w:num w:numId="16">
    <w:abstractNumId w:val="7"/>
  </w:num>
  <w:num w:numId="17">
    <w:abstractNumId w:val="7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  <w:num w:numId="21">
    <w:abstractNumId w:val="28"/>
  </w:num>
  <w:num w:numId="22">
    <w:abstractNumId w:val="12"/>
  </w:num>
  <w:num w:numId="23">
    <w:abstractNumId w:val="20"/>
  </w:num>
  <w:num w:numId="24">
    <w:abstractNumId w:val="13"/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0"/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6"/>
  </w:num>
  <w:num w:numId="30">
    <w:abstractNumId w:val="19"/>
  </w:num>
  <w:num w:numId="31">
    <w:abstractNumId w:val="14"/>
  </w:num>
  <w:num w:numId="32">
    <w:abstractNumId w:val="7"/>
  </w:num>
  <w:num w:numId="33">
    <w:abstractNumId w:val="24"/>
  </w:num>
  <w:num w:numId="34">
    <w:abstractNumId w:val="8"/>
  </w:num>
  <w:num w:numId="3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9"/>
  </w:num>
  <w:num w:numId="37">
    <w:abstractNumId w:val="0"/>
  </w:num>
  <w:num w:numId="38">
    <w:abstractNumId w:val="23"/>
  </w:num>
  <w:num w:numId="39">
    <w:abstractNumId w:val="3"/>
  </w:num>
  <w:num w:numId="40">
    <w:abstractNumId w:val="0"/>
  </w:num>
  <w:num w:numId="41">
    <w:abstractNumId w:val="11"/>
  </w:num>
  <w:num w:numId="42">
    <w:abstractNumId w:val="26"/>
  </w:num>
  <w:num w:numId="43">
    <w:abstractNumId w:val="0"/>
  </w:num>
  <w:num w:numId="44">
    <w:abstractNumId w:val="10"/>
  </w:num>
  <w:num w:numId="45">
    <w:abstractNumId w:val="31"/>
  </w:num>
  <w:num w:numId="46">
    <w:abstractNumId w:val="0"/>
  </w:num>
  <w:num w:numId="47">
    <w:abstractNumId w:val="0"/>
  </w:num>
  <w:num w:numId="48">
    <w:abstractNumId w:val="0"/>
  </w:num>
  <w:num w:numId="49">
    <w:abstractNumId w:val="0"/>
  </w:num>
  <w:numIdMacAtCleanup w:val="2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Isha Gupta">
    <w15:presenceInfo w15:providerId="AD" w15:userId="S-1-5-21-1571273922-3424798544-508537592-124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31A"/>
    <w:rsid w:val="00006E71"/>
    <w:rsid w:val="00007CEA"/>
    <w:rsid w:val="00013528"/>
    <w:rsid w:val="000153B6"/>
    <w:rsid w:val="00031905"/>
    <w:rsid w:val="000331F4"/>
    <w:rsid w:val="00033E23"/>
    <w:rsid w:val="0003727E"/>
    <w:rsid w:val="00037CD6"/>
    <w:rsid w:val="00051F9E"/>
    <w:rsid w:val="00065E2C"/>
    <w:rsid w:val="00067D44"/>
    <w:rsid w:val="000756C9"/>
    <w:rsid w:val="000861FF"/>
    <w:rsid w:val="000906C0"/>
    <w:rsid w:val="0009124C"/>
    <w:rsid w:val="00092932"/>
    <w:rsid w:val="000A7235"/>
    <w:rsid w:val="000A7290"/>
    <w:rsid w:val="000B4398"/>
    <w:rsid w:val="000C02C9"/>
    <w:rsid w:val="000D7108"/>
    <w:rsid w:val="000D782B"/>
    <w:rsid w:val="0010043C"/>
    <w:rsid w:val="00103C75"/>
    <w:rsid w:val="00122EA3"/>
    <w:rsid w:val="00130216"/>
    <w:rsid w:val="00130247"/>
    <w:rsid w:val="001305C6"/>
    <w:rsid w:val="00131EF3"/>
    <w:rsid w:val="00131FBD"/>
    <w:rsid w:val="00133677"/>
    <w:rsid w:val="001460E4"/>
    <w:rsid w:val="001503FF"/>
    <w:rsid w:val="001603EA"/>
    <w:rsid w:val="001731B1"/>
    <w:rsid w:val="00174CE5"/>
    <w:rsid w:val="00180D7C"/>
    <w:rsid w:val="00182668"/>
    <w:rsid w:val="00183D24"/>
    <w:rsid w:val="001875E0"/>
    <w:rsid w:val="00190740"/>
    <w:rsid w:val="0019502C"/>
    <w:rsid w:val="001958B3"/>
    <w:rsid w:val="001A3699"/>
    <w:rsid w:val="001A5578"/>
    <w:rsid w:val="001A7C6C"/>
    <w:rsid w:val="001C4C20"/>
    <w:rsid w:val="001D6A7E"/>
    <w:rsid w:val="001E777E"/>
    <w:rsid w:val="001F10F2"/>
    <w:rsid w:val="001F4E45"/>
    <w:rsid w:val="00200904"/>
    <w:rsid w:val="00202556"/>
    <w:rsid w:val="00202D86"/>
    <w:rsid w:val="00212F65"/>
    <w:rsid w:val="00215262"/>
    <w:rsid w:val="00226DDE"/>
    <w:rsid w:val="00227022"/>
    <w:rsid w:val="002375AB"/>
    <w:rsid w:val="002408CD"/>
    <w:rsid w:val="00246F77"/>
    <w:rsid w:val="00250387"/>
    <w:rsid w:val="0025148A"/>
    <w:rsid w:val="002565E1"/>
    <w:rsid w:val="002578C5"/>
    <w:rsid w:val="002648CB"/>
    <w:rsid w:val="00265543"/>
    <w:rsid w:val="00275EA1"/>
    <w:rsid w:val="00280A5F"/>
    <w:rsid w:val="00281B86"/>
    <w:rsid w:val="002938CA"/>
    <w:rsid w:val="0029594C"/>
    <w:rsid w:val="002A1D49"/>
    <w:rsid w:val="002A4330"/>
    <w:rsid w:val="002B125B"/>
    <w:rsid w:val="002B357C"/>
    <w:rsid w:val="002B6A48"/>
    <w:rsid w:val="002D4FFB"/>
    <w:rsid w:val="002F373E"/>
    <w:rsid w:val="00302007"/>
    <w:rsid w:val="00302ECF"/>
    <w:rsid w:val="00311EEB"/>
    <w:rsid w:val="003179F8"/>
    <w:rsid w:val="003261AB"/>
    <w:rsid w:val="00327FC4"/>
    <w:rsid w:val="00337E88"/>
    <w:rsid w:val="00343CFC"/>
    <w:rsid w:val="00346EEF"/>
    <w:rsid w:val="00352FAA"/>
    <w:rsid w:val="00357FA0"/>
    <w:rsid w:val="003634D3"/>
    <w:rsid w:val="00363A7E"/>
    <w:rsid w:val="00374099"/>
    <w:rsid w:val="0037788C"/>
    <w:rsid w:val="00377D49"/>
    <w:rsid w:val="00391741"/>
    <w:rsid w:val="003945F2"/>
    <w:rsid w:val="00395B23"/>
    <w:rsid w:val="003A235C"/>
    <w:rsid w:val="003A4981"/>
    <w:rsid w:val="003B41A9"/>
    <w:rsid w:val="003C3AB7"/>
    <w:rsid w:val="003C7317"/>
    <w:rsid w:val="003E5BEB"/>
    <w:rsid w:val="003F6DCB"/>
    <w:rsid w:val="00400639"/>
    <w:rsid w:val="00401D0F"/>
    <w:rsid w:val="00412D98"/>
    <w:rsid w:val="0041450E"/>
    <w:rsid w:val="00424F73"/>
    <w:rsid w:val="00434AFD"/>
    <w:rsid w:val="00446966"/>
    <w:rsid w:val="00462690"/>
    <w:rsid w:val="00463769"/>
    <w:rsid w:val="00465FAC"/>
    <w:rsid w:val="004711F6"/>
    <w:rsid w:val="00472F02"/>
    <w:rsid w:val="00483B15"/>
    <w:rsid w:val="004A666F"/>
    <w:rsid w:val="004B7924"/>
    <w:rsid w:val="004F3BC7"/>
    <w:rsid w:val="004F3D54"/>
    <w:rsid w:val="004F5C59"/>
    <w:rsid w:val="004F7351"/>
    <w:rsid w:val="00503CB2"/>
    <w:rsid w:val="005066FA"/>
    <w:rsid w:val="00506FF0"/>
    <w:rsid w:val="00520E45"/>
    <w:rsid w:val="00521A2F"/>
    <w:rsid w:val="00525815"/>
    <w:rsid w:val="00537391"/>
    <w:rsid w:val="00540C9C"/>
    <w:rsid w:val="005458A0"/>
    <w:rsid w:val="00546AA9"/>
    <w:rsid w:val="00547F0B"/>
    <w:rsid w:val="00550190"/>
    <w:rsid w:val="00552FE9"/>
    <w:rsid w:val="005532C2"/>
    <w:rsid w:val="00561D82"/>
    <w:rsid w:val="0056288A"/>
    <w:rsid w:val="0057264B"/>
    <w:rsid w:val="0057306D"/>
    <w:rsid w:val="00573DFC"/>
    <w:rsid w:val="00587455"/>
    <w:rsid w:val="005A74CA"/>
    <w:rsid w:val="005B2595"/>
    <w:rsid w:val="005B71BD"/>
    <w:rsid w:val="005C03A9"/>
    <w:rsid w:val="005C3247"/>
    <w:rsid w:val="005D4624"/>
    <w:rsid w:val="005D5AD9"/>
    <w:rsid w:val="006061F1"/>
    <w:rsid w:val="0061005D"/>
    <w:rsid w:val="00623E77"/>
    <w:rsid w:val="00633BD6"/>
    <w:rsid w:val="006438B6"/>
    <w:rsid w:val="00643A1C"/>
    <w:rsid w:val="00644CE7"/>
    <w:rsid w:val="00646527"/>
    <w:rsid w:val="00647A16"/>
    <w:rsid w:val="00651BFD"/>
    <w:rsid w:val="00654DD5"/>
    <w:rsid w:val="0066426E"/>
    <w:rsid w:val="00670807"/>
    <w:rsid w:val="006855EC"/>
    <w:rsid w:val="00686FB5"/>
    <w:rsid w:val="00687061"/>
    <w:rsid w:val="00693C0E"/>
    <w:rsid w:val="006A0323"/>
    <w:rsid w:val="006A7ABE"/>
    <w:rsid w:val="006B11E7"/>
    <w:rsid w:val="006C496F"/>
    <w:rsid w:val="006C5684"/>
    <w:rsid w:val="006D47BF"/>
    <w:rsid w:val="006D624D"/>
    <w:rsid w:val="006E0428"/>
    <w:rsid w:val="006E24E9"/>
    <w:rsid w:val="006E4F40"/>
    <w:rsid w:val="00704DAA"/>
    <w:rsid w:val="0070561D"/>
    <w:rsid w:val="0071083B"/>
    <w:rsid w:val="0071415A"/>
    <w:rsid w:val="007169A9"/>
    <w:rsid w:val="007271CA"/>
    <w:rsid w:val="007310FB"/>
    <w:rsid w:val="00731530"/>
    <w:rsid w:val="00733C9A"/>
    <w:rsid w:val="00744354"/>
    <w:rsid w:val="00744F16"/>
    <w:rsid w:val="00750019"/>
    <w:rsid w:val="007516F9"/>
    <w:rsid w:val="00756E07"/>
    <w:rsid w:val="007573D2"/>
    <w:rsid w:val="00762666"/>
    <w:rsid w:val="00776A0F"/>
    <w:rsid w:val="007800EC"/>
    <w:rsid w:val="00786D60"/>
    <w:rsid w:val="00794A35"/>
    <w:rsid w:val="007968B1"/>
    <w:rsid w:val="007969AC"/>
    <w:rsid w:val="007A30B6"/>
    <w:rsid w:val="007A6BAF"/>
    <w:rsid w:val="007B74CB"/>
    <w:rsid w:val="007B76A3"/>
    <w:rsid w:val="00805BC0"/>
    <w:rsid w:val="00813808"/>
    <w:rsid w:val="008144E9"/>
    <w:rsid w:val="008161DC"/>
    <w:rsid w:val="00817059"/>
    <w:rsid w:val="00832D94"/>
    <w:rsid w:val="00836FD0"/>
    <w:rsid w:val="00844B7D"/>
    <w:rsid w:val="00860E3B"/>
    <w:rsid w:val="00865883"/>
    <w:rsid w:val="008724E8"/>
    <w:rsid w:val="00881EDB"/>
    <w:rsid w:val="008848D6"/>
    <w:rsid w:val="00891A96"/>
    <w:rsid w:val="00891DBC"/>
    <w:rsid w:val="00893CF7"/>
    <w:rsid w:val="008967F0"/>
    <w:rsid w:val="008A7F7F"/>
    <w:rsid w:val="008B17F8"/>
    <w:rsid w:val="008B7040"/>
    <w:rsid w:val="008C0BDA"/>
    <w:rsid w:val="008C59B3"/>
    <w:rsid w:val="008D0795"/>
    <w:rsid w:val="008D6046"/>
    <w:rsid w:val="008E0608"/>
    <w:rsid w:val="008E45C4"/>
    <w:rsid w:val="008E637D"/>
    <w:rsid w:val="008F146D"/>
    <w:rsid w:val="00901988"/>
    <w:rsid w:val="00907FE4"/>
    <w:rsid w:val="00911A4E"/>
    <w:rsid w:val="00921A17"/>
    <w:rsid w:val="009242F9"/>
    <w:rsid w:val="0093042E"/>
    <w:rsid w:val="009323C0"/>
    <w:rsid w:val="00937B84"/>
    <w:rsid w:val="0094082E"/>
    <w:rsid w:val="0094478A"/>
    <w:rsid w:val="009451EB"/>
    <w:rsid w:val="00946055"/>
    <w:rsid w:val="00947D05"/>
    <w:rsid w:val="009562A0"/>
    <w:rsid w:val="00962D93"/>
    <w:rsid w:val="009710F0"/>
    <w:rsid w:val="00971166"/>
    <w:rsid w:val="00977192"/>
    <w:rsid w:val="009879DB"/>
    <w:rsid w:val="009923DF"/>
    <w:rsid w:val="00994713"/>
    <w:rsid w:val="009A238E"/>
    <w:rsid w:val="009A387D"/>
    <w:rsid w:val="009B5D25"/>
    <w:rsid w:val="009C1A6C"/>
    <w:rsid w:val="009C5891"/>
    <w:rsid w:val="009D01B7"/>
    <w:rsid w:val="009E51DF"/>
    <w:rsid w:val="009F0C00"/>
    <w:rsid w:val="009F276E"/>
    <w:rsid w:val="00A01322"/>
    <w:rsid w:val="00A02894"/>
    <w:rsid w:val="00A11A91"/>
    <w:rsid w:val="00A1252F"/>
    <w:rsid w:val="00A15A7E"/>
    <w:rsid w:val="00A22B27"/>
    <w:rsid w:val="00A61992"/>
    <w:rsid w:val="00A66A31"/>
    <w:rsid w:val="00A7607F"/>
    <w:rsid w:val="00A77C6D"/>
    <w:rsid w:val="00A85908"/>
    <w:rsid w:val="00A8623E"/>
    <w:rsid w:val="00A879D0"/>
    <w:rsid w:val="00AA3979"/>
    <w:rsid w:val="00AA5AEE"/>
    <w:rsid w:val="00AA5EEC"/>
    <w:rsid w:val="00AA7D35"/>
    <w:rsid w:val="00AB132D"/>
    <w:rsid w:val="00AD1291"/>
    <w:rsid w:val="00AD4B35"/>
    <w:rsid w:val="00AD5A73"/>
    <w:rsid w:val="00AE0696"/>
    <w:rsid w:val="00AE37D0"/>
    <w:rsid w:val="00AE4E22"/>
    <w:rsid w:val="00AE559B"/>
    <w:rsid w:val="00AF0091"/>
    <w:rsid w:val="00AF1149"/>
    <w:rsid w:val="00AF64DA"/>
    <w:rsid w:val="00B2107D"/>
    <w:rsid w:val="00B35F69"/>
    <w:rsid w:val="00B36485"/>
    <w:rsid w:val="00B50742"/>
    <w:rsid w:val="00B55E63"/>
    <w:rsid w:val="00B5720C"/>
    <w:rsid w:val="00B657F5"/>
    <w:rsid w:val="00B71B4A"/>
    <w:rsid w:val="00B72BC2"/>
    <w:rsid w:val="00B74051"/>
    <w:rsid w:val="00B7736D"/>
    <w:rsid w:val="00B87AE0"/>
    <w:rsid w:val="00B9788A"/>
    <w:rsid w:val="00BA0596"/>
    <w:rsid w:val="00BA57C5"/>
    <w:rsid w:val="00BB000F"/>
    <w:rsid w:val="00BB003A"/>
    <w:rsid w:val="00BB1AFA"/>
    <w:rsid w:val="00BC6E8A"/>
    <w:rsid w:val="00BF58F6"/>
    <w:rsid w:val="00C109CF"/>
    <w:rsid w:val="00C10CF2"/>
    <w:rsid w:val="00C10E2A"/>
    <w:rsid w:val="00C22C69"/>
    <w:rsid w:val="00C30662"/>
    <w:rsid w:val="00C411FF"/>
    <w:rsid w:val="00C424B3"/>
    <w:rsid w:val="00C537AD"/>
    <w:rsid w:val="00C564B5"/>
    <w:rsid w:val="00C57835"/>
    <w:rsid w:val="00C65529"/>
    <w:rsid w:val="00C67CFE"/>
    <w:rsid w:val="00C7129F"/>
    <w:rsid w:val="00C92C25"/>
    <w:rsid w:val="00C95BCF"/>
    <w:rsid w:val="00CA1D4A"/>
    <w:rsid w:val="00CA3C9A"/>
    <w:rsid w:val="00CB0DC3"/>
    <w:rsid w:val="00CB5F31"/>
    <w:rsid w:val="00CB769B"/>
    <w:rsid w:val="00CB78C5"/>
    <w:rsid w:val="00CC3BF0"/>
    <w:rsid w:val="00CC7A8E"/>
    <w:rsid w:val="00CE1BA3"/>
    <w:rsid w:val="00CE4F0A"/>
    <w:rsid w:val="00CE5753"/>
    <w:rsid w:val="00CE7D6A"/>
    <w:rsid w:val="00CE7DE2"/>
    <w:rsid w:val="00CF1E57"/>
    <w:rsid w:val="00CF21DA"/>
    <w:rsid w:val="00D01555"/>
    <w:rsid w:val="00D03173"/>
    <w:rsid w:val="00D11313"/>
    <w:rsid w:val="00D1384D"/>
    <w:rsid w:val="00D243BE"/>
    <w:rsid w:val="00D26EE7"/>
    <w:rsid w:val="00D32581"/>
    <w:rsid w:val="00D32867"/>
    <w:rsid w:val="00D35C8C"/>
    <w:rsid w:val="00D36E11"/>
    <w:rsid w:val="00D55734"/>
    <w:rsid w:val="00D63AFB"/>
    <w:rsid w:val="00D6531A"/>
    <w:rsid w:val="00D772B9"/>
    <w:rsid w:val="00D8438B"/>
    <w:rsid w:val="00D85C21"/>
    <w:rsid w:val="00D87E63"/>
    <w:rsid w:val="00D93AF1"/>
    <w:rsid w:val="00DA1603"/>
    <w:rsid w:val="00DA4E1F"/>
    <w:rsid w:val="00DB2F7F"/>
    <w:rsid w:val="00DB77E8"/>
    <w:rsid w:val="00DC2DE3"/>
    <w:rsid w:val="00DC63F4"/>
    <w:rsid w:val="00DC75B8"/>
    <w:rsid w:val="00DD741A"/>
    <w:rsid w:val="00DE0B6B"/>
    <w:rsid w:val="00DE20B5"/>
    <w:rsid w:val="00DE42AC"/>
    <w:rsid w:val="00DF2F38"/>
    <w:rsid w:val="00DF57DB"/>
    <w:rsid w:val="00DF6686"/>
    <w:rsid w:val="00E00041"/>
    <w:rsid w:val="00E01B62"/>
    <w:rsid w:val="00E03149"/>
    <w:rsid w:val="00E16C24"/>
    <w:rsid w:val="00E2313C"/>
    <w:rsid w:val="00E32869"/>
    <w:rsid w:val="00E5541A"/>
    <w:rsid w:val="00E572AF"/>
    <w:rsid w:val="00E665C3"/>
    <w:rsid w:val="00E74BC5"/>
    <w:rsid w:val="00E823A1"/>
    <w:rsid w:val="00E9750C"/>
    <w:rsid w:val="00EA0E61"/>
    <w:rsid w:val="00EA66F7"/>
    <w:rsid w:val="00EA785F"/>
    <w:rsid w:val="00EB3409"/>
    <w:rsid w:val="00EC0B4E"/>
    <w:rsid w:val="00EC6D9F"/>
    <w:rsid w:val="00EC72AB"/>
    <w:rsid w:val="00EE63C2"/>
    <w:rsid w:val="00EE69B9"/>
    <w:rsid w:val="00EF35E8"/>
    <w:rsid w:val="00F033E9"/>
    <w:rsid w:val="00F20A71"/>
    <w:rsid w:val="00F20BAC"/>
    <w:rsid w:val="00F23CB6"/>
    <w:rsid w:val="00F318A3"/>
    <w:rsid w:val="00F318F1"/>
    <w:rsid w:val="00F329BB"/>
    <w:rsid w:val="00F41161"/>
    <w:rsid w:val="00F45B98"/>
    <w:rsid w:val="00F57D34"/>
    <w:rsid w:val="00F60430"/>
    <w:rsid w:val="00F63796"/>
    <w:rsid w:val="00F965D3"/>
    <w:rsid w:val="00F97D2C"/>
    <w:rsid w:val="00FA69D2"/>
    <w:rsid w:val="00FC122D"/>
    <w:rsid w:val="00FD4F97"/>
    <w:rsid w:val="00FE0E78"/>
    <w:rsid w:val="00FE1F73"/>
    <w:rsid w:val="00FE23E8"/>
    <w:rsid w:val="00FF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2A6AD6"/>
  <w15:docId w15:val="{A8303FD9-39E1-430B-ADED-15B32883F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6485"/>
    <w:rPr>
      <w:rFonts w:ascii="Calibri Light" w:hAnsi="Calibri Light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1B4A"/>
    <w:pPr>
      <w:keepNext/>
      <w:keepLines/>
      <w:numPr>
        <w:numId w:val="37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4E1F"/>
    <w:pPr>
      <w:keepNext/>
      <w:keepLines/>
      <w:numPr>
        <w:ilvl w:val="1"/>
        <w:numId w:val="37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B4A"/>
    <w:pPr>
      <w:keepNext/>
      <w:keepLines/>
      <w:numPr>
        <w:ilvl w:val="2"/>
        <w:numId w:val="3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7235"/>
    <w:pPr>
      <w:keepNext/>
      <w:keepLines/>
      <w:numPr>
        <w:ilvl w:val="3"/>
        <w:numId w:val="3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56E07"/>
    <w:pPr>
      <w:keepNext/>
      <w:keepLines/>
      <w:numPr>
        <w:ilvl w:val="4"/>
        <w:numId w:val="37"/>
      </w:numPr>
      <w:spacing w:before="40" w:after="0" w:line="276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90740"/>
    <w:pPr>
      <w:keepNext/>
      <w:keepLines/>
      <w:numPr>
        <w:ilvl w:val="5"/>
        <w:numId w:val="3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F58F6"/>
    <w:pPr>
      <w:keepNext/>
      <w:keepLines/>
      <w:numPr>
        <w:ilvl w:val="6"/>
        <w:numId w:val="3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8F6"/>
    <w:pPr>
      <w:keepNext/>
      <w:keepLines/>
      <w:numPr>
        <w:ilvl w:val="7"/>
        <w:numId w:val="3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8F6"/>
    <w:pPr>
      <w:keepNext/>
      <w:keepLines/>
      <w:numPr>
        <w:ilvl w:val="8"/>
        <w:numId w:val="3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B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4E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1B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A723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56E07"/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paragraph" w:styleId="NoSpacing">
    <w:name w:val="No Spacing"/>
    <w:link w:val="NoSpacingChar"/>
    <w:uiPriority w:val="1"/>
    <w:qFormat/>
    <w:rsid w:val="00756E0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56E07"/>
    <w:rPr>
      <w:rFonts w:eastAsiaTheme="minorEastAsia"/>
      <w:lang w:val="en-US"/>
    </w:rPr>
  </w:style>
  <w:style w:type="character" w:styleId="Hyperlink">
    <w:name w:val="Hyperlink"/>
    <w:uiPriority w:val="99"/>
    <w:rsid w:val="00756E07"/>
    <w:rPr>
      <w:rFonts w:cs="Futura"/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756E07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1450E"/>
    <w:pPr>
      <w:tabs>
        <w:tab w:val="left" w:pos="440"/>
        <w:tab w:val="right" w:leader="dot" w:pos="9016"/>
      </w:tabs>
      <w:spacing w:after="100" w:line="276" w:lineRule="auto"/>
    </w:pPr>
    <w:rPr>
      <w:rFonts w:eastAsiaTheme="minorEastAsia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56E07"/>
    <w:pPr>
      <w:spacing w:after="100" w:line="276" w:lineRule="auto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56E07"/>
    <w:pPr>
      <w:spacing w:after="100" w:line="276" w:lineRule="auto"/>
      <w:ind w:left="440"/>
    </w:pPr>
    <w:rPr>
      <w:rFonts w:eastAsiaTheme="minorEastAsia"/>
    </w:rPr>
  </w:style>
  <w:style w:type="table" w:styleId="TableGrid">
    <w:name w:val="Table Grid"/>
    <w:basedOn w:val="TableNormal"/>
    <w:uiPriority w:val="59"/>
    <w:rsid w:val="00756E07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56E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E0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E07"/>
    <w:pPr>
      <w:numPr>
        <w:ilvl w:val="1"/>
      </w:numPr>
      <w:spacing w:line="27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56E07"/>
    <w:rPr>
      <w:rFonts w:ascii="Calibri Light" w:eastAsiaTheme="minorEastAsia" w:hAnsi="Calibri Light"/>
      <w:color w:val="5A5A5A" w:themeColor="text1" w:themeTint="A5"/>
      <w:spacing w:val="15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56E07"/>
    <w:pPr>
      <w:tabs>
        <w:tab w:val="center" w:pos="4513"/>
        <w:tab w:val="right" w:pos="9026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756E07"/>
    <w:rPr>
      <w:rFonts w:ascii="Calibri Light" w:eastAsiaTheme="minorEastAsia" w:hAnsi="Calibri Light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56E07"/>
    <w:pPr>
      <w:tabs>
        <w:tab w:val="center" w:pos="4513"/>
        <w:tab w:val="right" w:pos="9026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756E07"/>
    <w:rPr>
      <w:rFonts w:ascii="Calibri Light" w:eastAsiaTheme="minorEastAsia" w:hAnsi="Calibri Light"/>
      <w:lang w:val="en-US"/>
    </w:rPr>
  </w:style>
  <w:style w:type="paragraph" w:customStyle="1" w:styleId="Body">
    <w:name w:val="Body"/>
    <w:basedOn w:val="Normal"/>
    <w:link w:val="BodyChar"/>
    <w:qFormat/>
    <w:rsid w:val="00756E07"/>
    <w:pPr>
      <w:spacing w:after="200" w:line="276" w:lineRule="auto"/>
      <w:ind w:left="360"/>
    </w:pPr>
    <w:rPr>
      <w:rFonts w:asciiTheme="majorHAnsi" w:eastAsiaTheme="minorEastAsia" w:hAnsiTheme="majorHAnsi"/>
    </w:rPr>
  </w:style>
  <w:style w:type="character" w:customStyle="1" w:styleId="BodyChar">
    <w:name w:val="Body Char"/>
    <w:basedOn w:val="DefaultParagraphFont"/>
    <w:link w:val="Body"/>
    <w:rsid w:val="00756E07"/>
    <w:rPr>
      <w:rFonts w:asciiTheme="majorHAnsi" w:eastAsiaTheme="minorEastAsia" w:hAnsiTheme="majorHAnsi"/>
      <w:lang w:val="en-US"/>
    </w:rPr>
  </w:style>
  <w:style w:type="paragraph" w:styleId="ListParagraph">
    <w:name w:val="List Paragraph"/>
    <w:aliases w:val="List Bulletized,B1 paragraph"/>
    <w:basedOn w:val="Normal"/>
    <w:link w:val="ListParagraphChar"/>
    <w:uiPriority w:val="34"/>
    <w:qFormat/>
    <w:rsid w:val="00756E07"/>
    <w:pPr>
      <w:spacing w:after="200" w:line="276" w:lineRule="auto"/>
      <w:ind w:left="720"/>
      <w:contextualSpacing/>
    </w:pPr>
    <w:rPr>
      <w:rFonts w:eastAsiaTheme="minorEastAsia"/>
    </w:rPr>
  </w:style>
  <w:style w:type="character" w:customStyle="1" w:styleId="ListParagraphChar">
    <w:name w:val="List Paragraph Char"/>
    <w:aliases w:val="List Bulletized Char,B1 paragraph Char"/>
    <w:basedOn w:val="DefaultParagraphFont"/>
    <w:link w:val="ListParagraph"/>
    <w:uiPriority w:val="34"/>
    <w:locked/>
    <w:rsid w:val="00756E07"/>
    <w:rPr>
      <w:rFonts w:ascii="Calibri Light" w:eastAsiaTheme="minorEastAsia" w:hAnsi="Calibri Light"/>
      <w:lang w:val="en-US"/>
    </w:rPr>
  </w:style>
  <w:style w:type="character" w:styleId="BookTitle">
    <w:name w:val="Book Title"/>
    <w:basedOn w:val="DefaultParagraphFont"/>
    <w:uiPriority w:val="33"/>
    <w:qFormat/>
    <w:rsid w:val="00756E07"/>
    <w:rPr>
      <w:b/>
      <w:bCs/>
      <w:i/>
      <w:iCs/>
      <w:spacing w:val="5"/>
    </w:rPr>
  </w:style>
  <w:style w:type="paragraph" w:customStyle="1" w:styleId="Standard">
    <w:name w:val="Standard"/>
    <w:rsid w:val="00756E07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Times New Roman"/>
      <w:kern w:val="3"/>
      <w:szCs w:val="24"/>
      <w:lang w:val="pl-PL" w:eastAsia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E0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 w:line="276" w:lineRule="auto"/>
      <w:ind w:left="864" w:right="864"/>
      <w:jc w:val="center"/>
    </w:pPr>
    <w:rPr>
      <w:rFonts w:eastAsiaTheme="minorEastAsia"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E07"/>
    <w:rPr>
      <w:rFonts w:ascii="Calibri Light" w:eastAsiaTheme="minorEastAsia" w:hAnsi="Calibri Light"/>
      <w:i/>
      <w:iCs/>
      <w:color w:val="5B9BD5" w:themeColor="accent1"/>
      <w:lang w:val="en-US"/>
    </w:rPr>
  </w:style>
  <w:style w:type="character" w:styleId="Strong">
    <w:name w:val="Strong"/>
    <w:basedOn w:val="DefaultParagraphFont"/>
    <w:uiPriority w:val="22"/>
    <w:qFormat/>
    <w:rsid w:val="00756E07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190740"/>
    <w:rPr>
      <w:rFonts w:asciiTheme="majorHAnsi" w:eastAsiaTheme="majorEastAsia" w:hAnsiTheme="majorHAnsi" w:cstheme="majorBidi"/>
      <w:color w:val="1F4D78" w:themeColor="accent1" w:themeShade="7F"/>
    </w:rPr>
  </w:style>
  <w:style w:type="table" w:customStyle="1" w:styleId="GridTable5Dark-Accent11">
    <w:name w:val="Grid Table 5 Dark - Accent 11"/>
    <w:basedOn w:val="TableNormal"/>
    <w:uiPriority w:val="50"/>
    <w:rsid w:val="00860E3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51">
    <w:name w:val="Grid Table 4 - Accent 51"/>
    <w:basedOn w:val="TableNormal"/>
    <w:uiPriority w:val="49"/>
    <w:rsid w:val="00860E3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F00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00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00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00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009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00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091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19502C"/>
    <w:pPr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BF58F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8F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8F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Recommend">
    <w:name w:val="Recommend"/>
    <w:basedOn w:val="IntenseQuote"/>
    <w:link w:val="RecommendChar"/>
    <w:qFormat/>
    <w:rsid w:val="00A77C6D"/>
    <w:pPr>
      <w:shd w:val="pct5" w:color="auto" w:fill="auto"/>
      <w:spacing w:before="120" w:after="120" w:line="240" w:lineRule="auto"/>
      <w:ind w:left="0" w:right="567"/>
      <w:jc w:val="left"/>
    </w:pPr>
    <w:rPr>
      <w:i w:val="0"/>
      <w:color w:val="auto"/>
    </w:rPr>
  </w:style>
  <w:style w:type="character" w:customStyle="1" w:styleId="RecommendChar">
    <w:name w:val="Recommend Char"/>
    <w:basedOn w:val="DefaultParagraphFont"/>
    <w:link w:val="Recommend"/>
    <w:rsid w:val="00A77C6D"/>
    <w:rPr>
      <w:rFonts w:ascii="Calibri Light" w:eastAsiaTheme="minorEastAsia" w:hAnsi="Calibri Light"/>
      <w:iCs/>
      <w:shd w:val="pct5" w:color="auto" w:fill="auto"/>
      <w:lang w:val="en-US"/>
    </w:rPr>
  </w:style>
  <w:style w:type="table" w:styleId="GridTable5Dark-Accent3">
    <w:name w:val="Grid Table 5 Dark Accent 3"/>
    <w:basedOn w:val="TableNormal"/>
    <w:uiPriority w:val="50"/>
    <w:rsid w:val="001D6A7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654DD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apple-converted-space">
    <w:name w:val="apple-converted-space"/>
    <w:basedOn w:val="DefaultParagraphFont"/>
    <w:rsid w:val="00AB132D"/>
  </w:style>
  <w:style w:type="character" w:styleId="Mention">
    <w:name w:val="Mention"/>
    <w:basedOn w:val="DefaultParagraphFont"/>
    <w:uiPriority w:val="99"/>
    <w:semiHidden/>
    <w:unhideWhenUsed/>
    <w:rsid w:val="009323C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devbridge.com/articles/entity-framework-6-vs-nhibernate-4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sdn.microsoft.com/en-us/library/ms178359(v=vs.110).aspx" TargetMode="Externa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lients\Nagarro\Templates\Solution%20Approach%20Template%20v%200.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BCEF1-FDE5-4671-95BB-EC3F2D25C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Solution Approach Template v 0.2.dotx</Template>
  <TotalTime>1388</TotalTime>
  <Pages>13</Pages>
  <Words>1601</Words>
  <Characters>9132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YCompany-Electronic Insurance Policy</vt:lpstr>
    </vt:vector>
  </TitlesOfParts>
  <Company>Nagarro Software Pvt. Ltd.</Company>
  <LinksUpToDate>false</LinksUpToDate>
  <CharactersWithSpaces>10712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YCompany-Electronic Insurance Policy</dc:title>
  <dc:subject>DAR Document</dc:subject>
  <dc:creator>Isha Gupta</dc:creator>
  <cp:lastModifiedBy>Isha Gupta</cp:lastModifiedBy>
  <cp:revision>96</cp:revision>
  <cp:lastPrinted>2014-05-22T16:26:00Z</cp:lastPrinted>
  <dcterms:created xsi:type="dcterms:W3CDTF">2017-04-26T07:06:00Z</dcterms:created>
  <dcterms:modified xsi:type="dcterms:W3CDTF">2017-06-29T10:05:00Z</dcterms:modified>
</cp:coreProperties>
</file>