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9B159" w14:textId="77777777" w:rsidR="00D33356" w:rsidRDefault="007F11FD">
      <w:bookmarkStart w:id="0" w:name="_Hlk480806864"/>
      <w:bookmarkEnd w:id="0"/>
      <w:r>
        <w:rPr>
          <w:noProof/>
          <w:lang w:val="en-US"/>
        </w:rPr>
        <w:drawing>
          <wp:anchor distT="0" distB="0" distL="114300" distR="114300" simplePos="0" relativeHeight="251642368" behindDoc="0" locked="0" layoutInCell="1" allowOverlap="1" wp14:anchorId="59BE0A7F" wp14:editId="6C04B493">
            <wp:simplePos x="0" y="0"/>
            <wp:positionH relativeFrom="column">
              <wp:posOffset>972185</wp:posOffset>
            </wp:positionH>
            <wp:positionV relativeFrom="paragraph">
              <wp:posOffset>-304800</wp:posOffset>
            </wp:positionV>
            <wp:extent cx="1038225" cy="561975"/>
            <wp:effectExtent l="0" t="0" r="9525" b="9525"/>
            <wp:wrapNone/>
            <wp:docPr id="9" name="Picture 9"/>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3822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41344" behindDoc="0" locked="0" layoutInCell="1" allowOverlap="1" wp14:anchorId="6E1D78F3" wp14:editId="0B906431">
            <wp:simplePos x="0" y="0"/>
            <wp:positionH relativeFrom="column">
              <wp:posOffset>-549977</wp:posOffset>
            </wp:positionH>
            <wp:positionV relativeFrom="paragraph">
              <wp:posOffset>-228600</wp:posOffset>
            </wp:positionV>
            <wp:extent cx="1372235" cy="45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2235"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E3B">
        <w:rPr>
          <w:noProof/>
          <w:lang w:val="en-US"/>
        </w:rPr>
        <w:drawing>
          <wp:anchor distT="0" distB="0" distL="114300" distR="114300" simplePos="0" relativeHeight="251640320" behindDoc="0" locked="0" layoutInCell="1" allowOverlap="1" wp14:anchorId="10677BFC" wp14:editId="3D6057C9">
            <wp:simplePos x="0" y="0"/>
            <wp:positionH relativeFrom="column">
              <wp:posOffset>4798060</wp:posOffset>
            </wp:positionH>
            <wp:positionV relativeFrom="paragraph">
              <wp:posOffset>-935355</wp:posOffset>
            </wp:positionV>
            <wp:extent cx="2066925" cy="27146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flipV="1">
                      <a:off x="0" y="0"/>
                      <a:ext cx="2066925" cy="2714625"/>
                    </a:xfrm>
                    <a:prstGeom prst="rect">
                      <a:avLst/>
                    </a:prstGeom>
                  </pic:spPr>
                </pic:pic>
              </a:graphicData>
            </a:graphic>
            <wp14:sizeRelH relativeFrom="page">
              <wp14:pctWidth>0</wp14:pctWidth>
            </wp14:sizeRelH>
            <wp14:sizeRelV relativeFrom="page">
              <wp14:pctHeight>0</wp14:pctHeight>
            </wp14:sizeRelV>
          </wp:anchor>
        </w:drawing>
      </w:r>
      <w:r w:rsidR="00D6371D" w:rsidRPr="00D6371D">
        <w:t xml:space="preserve"> </w:t>
      </w:r>
    </w:p>
    <w:sdt>
      <w:sdtPr>
        <w:id w:val="1911191751"/>
        <w:docPartObj>
          <w:docPartGallery w:val="Cover Pages"/>
          <w:docPartUnique/>
        </w:docPartObj>
      </w:sdtPr>
      <w:sdtEndPr/>
      <w:sdtContent>
        <w:p w14:paraId="07A58C4F" w14:textId="77777777" w:rsidR="00DD4638" w:rsidRDefault="00DD4638"/>
        <w:p w14:paraId="75047888" w14:textId="77777777" w:rsidR="00A40E6E" w:rsidRDefault="003912CA" w:rsidP="0090512A">
          <w:r>
            <w:rPr>
              <w:noProof/>
              <w:lang w:val="en-US"/>
            </w:rPr>
            <w:drawing>
              <wp:anchor distT="0" distB="0" distL="114300" distR="114300" simplePos="0" relativeHeight="251647488" behindDoc="0" locked="0" layoutInCell="1" allowOverlap="1" wp14:anchorId="08C1E756" wp14:editId="34148566">
                <wp:simplePos x="0" y="0"/>
                <wp:positionH relativeFrom="page">
                  <wp:posOffset>5814060</wp:posOffset>
                </wp:positionH>
                <wp:positionV relativeFrom="paragraph">
                  <wp:posOffset>5992495</wp:posOffset>
                </wp:positionV>
                <wp:extent cx="1739265" cy="22840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39265" cy="2284095"/>
                        </a:xfrm>
                        <a:prstGeom prst="rect">
                          <a:avLst/>
                        </a:prstGeom>
                      </pic:spPr>
                    </pic:pic>
                  </a:graphicData>
                </a:graphic>
                <wp14:sizeRelH relativeFrom="page">
                  <wp14:pctWidth>0</wp14:pctWidth>
                </wp14:sizeRelH>
                <wp14:sizeRelV relativeFrom="page">
                  <wp14:pctHeight>0</wp14:pctHeight>
                </wp14:sizeRelV>
              </wp:anchor>
            </w:drawing>
          </w:r>
          <w:r w:rsidRPr="009458A4">
            <w:rPr>
              <w:noProof/>
              <w:lang w:val="en-US"/>
            </w:rPr>
            <mc:AlternateContent>
              <mc:Choice Requires="wps">
                <w:drawing>
                  <wp:anchor distT="45720" distB="45720" distL="114300" distR="114300" simplePos="0" relativeHeight="251646464" behindDoc="0" locked="0" layoutInCell="1" allowOverlap="1" wp14:anchorId="1E705950" wp14:editId="124E698F">
                    <wp:simplePos x="0" y="0"/>
                    <wp:positionH relativeFrom="column">
                      <wp:posOffset>3794760</wp:posOffset>
                    </wp:positionH>
                    <wp:positionV relativeFrom="paragraph">
                      <wp:posOffset>4869180</wp:posOffset>
                    </wp:positionV>
                    <wp:extent cx="2976880" cy="292608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2926080"/>
                            </a:xfrm>
                            <a:prstGeom prst="rect">
                              <a:avLst/>
                            </a:prstGeom>
                            <a:noFill/>
                            <a:ln w="9525">
                              <a:noFill/>
                              <a:miter lim="800000"/>
                              <a:headEnd/>
                              <a:tailEnd/>
                            </a:ln>
                          </wps:spPr>
                          <wps:txbx>
                            <w:txbxContent>
                              <w:p w14:paraId="6399A5D2" w14:textId="77777777" w:rsidR="00917FDD" w:rsidRPr="003F63CB" w:rsidRDefault="00917FDD" w:rsidP="00647E3B">
                                <w:pPr>
                                  <w:spacing w:after="0"/>
                                  <w:jc w:val="right"/>
                                  <w:rPr>
                                    <w:color w:val="833C0B" w:themeColor="accent2" w:themeShade="80"/>
                                    <w:sz w:val="24"/>
                                    <w:szCs w:val="24"/>
                                  </w:rPr>
                                </w:pPr>
                                <w:r w:rsidRPr="003F63CB">
                                  <w:rPr>
                                    <w:color w:val="833C0B" w:themeColor="accent2" w:themeShade="80"/>
                                    <w:sz w:val="24"/>
                                    <w:szCs w:val="24"/>
                                  </w:rPr>
                                  <w:t>Abstract</w:t>
                                </w:r>
                              </w:p>
                              <w:p w14:paraId="187B5AE2" w14:textId="77777777" w:rsidR="00917FDD" w:rsidRPr="00E4780D" w:rsidRDefault="005D69D1" w:rsidP="00647E3B">
                                <w:pPr>
                                  <w:spacing w:after="0"/>
                                  <w:jc w:val="right"/>
                                  <w:rPr>
                                    <w:color w:val="808080" w:themeColor="background1" w:themeShade="80"/>
                                  </w:rPr>
                                </w:pPr>
                                <w:sdt>
                                  <w:sdtPr>
                                    <w:rPr>
                                      <w:rFonts w:ascii="Arial" w:eastAsia="Calibri" w:hAnsi="Arial" w:cs="Arial"/>
                                      <w:sz w:val="24"/>
                                      <w:szCs w:val="24"/>
                                    </w:rPr>
                                    <w:alias w:val="Abstract"/>
                                    <w:tag w:val=""/>
                                    <w:id w:val="-538906457"/>
                                    <w:dataBinding w:prefixMappings="xmlns:ns0='http://schemas.microsoft.com/office/2006/coverPageProps' " w:xpath="/ns0:CoverPageProperties[1]/ns0:Abstract[1]" w:storeItemID="{55AF091B-3C7A-41E3-B477-F2FDAA23CFDA}"/>
                                    <w:text/>
                                  </w:sdtPr>
                                  <w:sdtEndPr/>
                                  <w:sdtContent>
                                    <w:r w:rsidR="00917FDD" w:rsidRPr="003912CA">
                                      <w:rPr>
                                        <w:rFonts w:ascii="Arial" w:eastAsia="Calibri" w:hAnsi="Arial" w:cs="Arial"/>
                                        <w:sz w:val="24"/>
                                        <w:szCs w:val="24"/>
                                      </w:rPr>
                                      <w:t xml:space="preserve">This document proposes a design for </w:t>
                                    </w:r>
                                    <w:r w:rsidR="00917FDD">
                                      <w:rPr>
                                        <w:rFonts w:ascii="Arial" w:eastAsia="Calibri" w:hAnsi="Arial" w:cs="Arial"/>
                                        <w:sz w:val="24"/>
                                        <w:szCs w:val="24"/>
                                      </w:rPr>
                                      <w:t>modernizing</w:t>
                                    </w:r>
                                    <w:r w:rsidR="00917FDD" w:rsidRPr="003912CA">
                                      <w:rPr>
                                        <w:rFonts w:ascii="Arial" w:eastAsia="Calibri" w:hAnsi="Arial" w:cs="Arial"/>
                                        <w:sz w:val="24"/>
                                        <w:szCs w:val="24"/>
                                      </w:rPr>
                                      <w:t xml:space="preserve"> the application intake process, underwriting process, policy issue and policy maintenance process</w:t>
                                    </w:r>
                                  </w:sdtContent>
                                </w:sdt>
                                <w:r w:rsidR="00917FDD">
                                  <w:rPr>
                                    <w:rFonts w:ascii="Arial" w:eastAsia="Calibri" w:hAnsi="Arial" w:cs="Arial"/>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05950" id="_x0000_t202" coordsize="21600,21600" o:spt="202" path="m,l,21600r21600,l21600,xe">
                    <v:stroke joinstyle="miter"/>
                    <v:path gradientshapeok="t" o:connecttype="rect"/>
                  </v:shapetype>
                  <v:shape id="Text Box 2" o:spid="_x0000_s1026" type="#_x0000_t202" style="position:absolute;margin-left:298.8pt;margin-top:383.4pt;width:234.4pt;height:230.4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" filled="f" stroked="f">
                    <v:textbox>
                      <w:txbxContent>
                        <w:p w14:paraId="6399A5D2" w14:textId="77777777" w:rsidR="00917FDD" w:rsidRPr="003F63CB" w:rsidRDefault="00917FDD" w:rsidP="00647E3B">
                          <w:pPr>
                            <w:spacing w:after="0"/>
                            <w:jc w:val="right"/>
                            <w:rPr>
                              <w:color w:val="833C0B" w:themeColor="accent2" w:themeShade="80"/>
                              <w:sz w:val="24"/>
                              <w:szCs w:val="24"/>
                            </w:rPr>
                          </w:pPr>
                          <w:r w:rsidRPr="003F63CB">
                            <w:rPr>
                              <w:color w:val="833C0B" w:themeColor="accent2" w:themeShade="80"/>
                              <w:sz w:val="24"/>
                              <w:szCs w:val="24"/>
                            </w:rPr>
                            <w:t>Abstract</w:t>
                          </w:r>
                        </w:p>
                        <w:p w14:paraId="187B5AE2" w14:textId="77777777" w:rsidR="00917FDD" w:rsidRPr="00E4780D" w:rsidRDefault="005D69D1" w:rsidP="00647E3B">
                          <w:pPr>
                            <w:spacing w:after="0"/>
                            <w:jc w:val="right"/>
                            <w:rPr>
                              <w:color w:val="808080" w:themeColor="background1" w:themeShade="80"/>
                            </w:rPr>
                          </w:pPr>
                          <w:sdt>
                            <w:sdtPr>
                              <w:rPr>
                                <w:rFonts w:ascii="Arial" w:eastAsia="Calibri" w:hAnsi="Arial" w:cs="Arial"/>
                                <w:sz w:val="24"/>
                                <w:szCs w:val="24"/>
                              </w:rPr>
                              <w:alias w:val="Abstract"/>
                              <w:tag w:val=""/>
                              <w:id w:val="-538906457"/>
                              <w:dataBinding w:prefixMappings="xmlns:ns0='http://schemas.microsoft.com/office/2006/coverPageProps' " w:xpath="/ns0:CoverPageProperties[1]/ns0:Abstract[1]" w:storeItemID="{55AF091B-3C7A-41E3-B477-F2FDAA23CFDA}"/>
                              <w:text/>
                            </w:sdtPr>
                            <w:sdtEndPr/>
                            <w:sdtContent>
                              <w:r w:rsidR="00917FDD" w:rsidRPr="003912CA">
                                <w:rPr>
                                  <w:rFonts w:ascii="Arial" w:eastAsia="Calibri" w:hAnsi="Arial" w:cs="Arial"/>
                                  <w:sz w:val="24"/>
                                  <w:szCs w:val="24"/>
                                </w:rPr>
                                <w:t xml:space="preserve">This document proposes a design for </w:t>
                              </w:r>
                              <w:r w:rsidR="00917FDD">
                                <w:rPr>
                                  <w:rFonts w:ascii="Arial" w:eastAsia="Calibri" w:hAnsi="Arial" w:cs="Arial"/>
                                  <w:sz w:val="24"/>
                                  <w:szCs w:val="24"/>
                                </w:rPr>
                                <w:t>modernizing</w:t>
                              </w:r>
                              <w:r w:rsidR="00917FDD" w:rsidRPr="003912CA">
                                <w:rPr>
                                  <w:rFonts w:ascii="Arial" w:eastAsia="Calibri" w:hAnsi="Arial" w:cs="Arial"/>
                                  <w:sz w:val="24"/>
                                  <w:szCs w:val="24"/>
                                </w:rPr>
                                <w:t xml:space="preserve"> the application intake process, underwriting process, policy issue and policy maintenance process</w:t>
                              </w:r>
                            </w:sdtContent>
                          </w:sdt>
                          <w:r w:rsidR="00917FDD">
                            <w:rPr>
                              <w:rFonts w:ascii="Arial" w:eastAsia="Calibri" w:hAnsi="Arial" w:cs="Arial"/>
                              <w:sz w:val="24"/>
                              <w:szCs w:val="24"/>
                            </w:rPr>
                            <w:t>.</w:t>
                          </w:r>
                        </w:p>
                      </w:txbxContent>
                    </v:textbox>
                    <w10:wrap type="square"/>
                  </v:shape>
                </w:pict>
              </mc:Fallback>
            </mc:AlternateContent>
          </w:r>
          <w:r w:rsidR="00F96361">
            <w:rPr>
              <w:noProof/>
              <w:lang w:val="en-US"/>
            </w:rPr>
            <w:drawing>
              <wp:anchor distT="0" distB="0" distL="114300" distR="114300" simplePos="0" relativeHeight="251650560" behindDoc="0" locked="0" layoutInCell="1" allowOverlap="1" wp14:anchorId="6079DEE2" wp14:editId="65343BB5">
                <wp:simplePos x="0" y="0"/>
                <wp:positionH relativeFrom="column">
                  <wp:posOffset>60325</wp:posOffset>
                </wp:positionH>
                <wp:positionV relativeFrom="paragraph">
                  <wp:posOffset>5380355</wp:posOffset>
                </wp:positionV>
                <wp:extent cx="1496695" cy="3836035"/>
                <wp:effectExtent l="647700" t="0" r="16065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a:clrChange>
                            <a:clrFrom>
                              <a:srgbClr val="FFFFFF"/>
                            </a:clrFrom>
                            <a:clrTo>
                              <a:srgbClr val="FFFFFF">
                                <a:alpha val="0"/>
                              </a:srgbClr>
                            </a:clrTo>
                          </a:clrChange>
                          <a:duotone>
                            <a:schemeClr val="accent2">
                              <a:shade val="45000"/>
                              <a:satMod val="135000"/>
                            </a:schemeClr>
                            <a:prstClr val="white"/>
                          </a:duotone>
                          <a:extLst>
                            <a:ext uri="{BEBA8EAE-BF5A-486C-A8C5-ECC9F3942E4B}">
                              <a14:imgProps xmlns:a14="http://schemas.microsoft.com/office/drawing/2010/main">
                                <a14:imgLayer r:embed="rId13">
                                  <a14:imgEffect>
                                    <a14:brightnessContrast bright="20000" contrast="20000"/>
                                  </a14:imgEffect>
                                </a14:imgLayer>
                              </a14:imgProps>
                            </a:ext>
                            <a:ext uri="{28A0092B-C50C-407E-A947-70E740481C1C}">
                              <a14:useLocalDpi xmlns:a14="http://schemas.microsoft.com/office/drawing/2010/main" val="0"/>
                            </a:ext>
                          </a:extLst>
                        </a:blip>
                        <a:srcRect l="41343"/>
                        <a:stretch/>
                      </pic:blipFill>
                      <pic:spPr bwMode="auto">
                        <a:xfrm rot="19542459">
                          <a:off x="0" y="0"/>
                          <a:ext cx="1496695" cy="3836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1826" w:rsidRPr="009458A4">
            <w:rPr>
              <w:noProof/>
              <w:lang w:val="en-US"/>
            </w:rPr>
            <mc:AlternateContent>
              <mc:Choice Requires="wps">
                <w:drawing>
                  <wp:anchor distT="45720" distB="45720" distL="114300" distR="114300" simplePos="0" relativeHeight="251644416" behindDoc="0" locked="0" layoutInCell="1" allowOverlap="1" wp14:anchorId="47EB1590" wp14:editId="1FE387C4">
                    <wp:simplePos x="0" y="0"/>
                    <wp:positionH relativeFrom="column">
                      <wp:posOffset>4215130</wp:posOffset>
                    </wp:positionH>
                    <wp:positionV relativeFrom="paragraph">
                      <wp:posOffset>4401185</wp:posOffset>
                    </wp:positionV>
                    <wp:extent cx="2360930" cy="39370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700"/>
                            </a:xfrm>
                            <a:prstGeom prst="rect">
                              <a:avLst/>
                            </a:prstGeom>
                            <a:noFill/>
                            <a:ln w="9525">
                              <a:noFill/>
                              <a:miter lim="800000"/>
                              <a:headEnd/>
                              <a:tailEnd/>
                            </a:ln>
                          </wps:spPr>
                          <wps:txbx>
                            <w:txbxContent>
                              <w:p w14:paraId="56FBBE20" w14:textId="77777777" w:rsidR="00917FDD" w:rsidRPr="006C5333" w:rsidRDefault="00917FDD" w:rsidP="00647E3B">
                                <w:pPr>
                                  <w:jc w:val="right"/>
                                  <w:rPr>
                                    <w:color w:val="808080" w:themeColor="background1" w:themeShade="80"/>
                                    <w:sz w:val="24"/>
                                    <w:szCs w:val="24"/>
                                  </w:rPr>
                                </w:pPr>
                                <w:r w:rsidRPr="006C5333">
                                  <w:rPr>
                                    <w:color w:val="808080" w:themeColor="background1" w:themeShade="80"/>
                                    <w:sz w:val="24"/>
                                    <w:szCs w:val="24"/>
                                  </w:rPr>
                                  <w:t xml:space="preserve">Version </w:t>
                                </w:r>
                                <w:r>
                                  <w:rPr>
                                    <w:color w:val="808080" w:themeColor="background1" w:themeShade="80"/>
                                    <w:sz w:val="24"/>
                                    <w:szCs w:val="24"/>
                                  </w:rPr>
                                  <w:t>1.1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EB1590" id="_x0000_s1027" type="#_x0000_t202" style="position:absolute;margin-left:331.9pt;margin-top:346.55pt;width:185.9pt;height:31pt;z-index:251644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" filled="f" stroked="f">
                    <v:textbox>
                      <w:txbxContent>
                        <w:p w14:paraId="56FBBE20" w14:textId="77777777" w:rsidR="00917FDD" w:rsidRPr="006C5333" w:rsidRDefault="00917FDD" w:rsidP="00647E3B">
                          <w:pPr>
                            <w:jc w:val="right"/>
                            <w:rPr>
                              <w:color w:val="808080" w:themeColor="background1" w:themeShade="80"/>
                              <w:sz w:val="24"/>
                              <w:szCs w:val="24"/>
                            </w:rPr>
                          </w:pPr>
                          <w:r w:rsidRPr="006C5333">
                            <w:rPr>
                              <w:color w:val="808080" w:themeColor="background1" w:themeShade="80"/>
                              <w:sz w:val="24"/>
                              <w:szCs w:val="24"/>
                            </w:rPr>
                            <w:t xml:space="preserve">Version </w:t>
                          </w:r>
                          <w:r>
                            <w:rPr>
                              <w:color w:val="808080" w:themeColor="background1" w:themeShade="80"/>
                              <w:sz w:val="24"/>
                              <w:szCs w:val="24"/>
                            </w:rPr>
                            <w:t>1.1</w:t>
                          </w:r>
                        </w:p>
                      </w:txbxContent>
                    </v:textbox>
                    <w10:wrap type="square"/>
                  </v:shape>
                </w:pict>
              </mc:Fallback>
            </mc:AlternateContent>
          </w:r>
          <w:r w:rsidR="00121826">
            <w:rPr>
              <w:noProof/>
              <w:lang w:val="en-US"/>
            </w:rPr>
            <mc:AlternateContent>
              <mc:Choice Requires="wps">
                <w:drawing>
                  <wp:anchor distT="45720" distB="45720" distL="114300" distR="114300" simplePos="0" relativeHeight="251643392" behindDoc="0" locked="0" layoutInCell="1" allowOverlap="1" wp14:anchorId="45224FA6" wp14:editId="76DC2B17">
                    <wp:simplePos x="0" y="0"/>
                    <wp:positionH relativeFrom="column">
                      <wp:posOffset>-133350</wp:posOffset>
                    </wp:positionH>
                    <wp:positionV relativeFrom="paragraph">
                      <wp:posOffset>1969135</wp:posOffset>
                    </wp:positionV>
                    <wp:extent cx="7002780" cy="1690370"/>
                    <wp:effectExtent l="0" t="0" r="0" b="508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2780" cy="1690370"/>
                            </a:xfrm>
                            <a:prstGeom prst="rect">
                              <a:avLst/>
                            </a:prstGeom>
                            <a:noFill/>
                            <a:ln w="9525">
                              <a:noFill/>
                              <a:miter lim="800000"/>
                              <a:headEnd/>
                              <a:tailEnd/>
                            </a:ln>
                          </wps:spPr>
                          <wps:txbx>
                            <w:txbxContent>
                              <w:sdt>
                                <w:sdtPr>
                                  <w:rPr>
                                    <w:rStyle w:val="TitleChar"/>
                                    <w:b/>
                                  </w:rPr>
                                  <w:alias w:val="Title"/>
                                  <w:tag w:val=""/>
                                  <w:id w:val="1242990005"/>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76C3139C" w14:textId="77777777" w:rsidR="00917FDD" w:rsidRPr="00F15EF5" w:rsidRDefault="00917FDD" w:rsidP="00647E3B">
                                    <w:pPr>
                                      <w:jc w:val="right"/>
                                      <w:rPr>
                                        <w:rStyle w:val="TitleChar"/>
                                        <w:color w:val="000000" w:themeColor="text1"/>
                                        <w:spacing w:val="-20"/>
                                        <w:sz w:val="144"/>
                                        <w14:shadow w14:blurRad="50800" w14:dist="38100" w14:dir="2700000" w14:sx="100000" w14:sy="100000" w14:kx="0" w14:ky="0" w14:algn="tl">
                                          <w14:srgbClr w14:val="000000">
                                            <w14:alpha w14:val="60000"/>
                                          </w14:srgbClr>
                                        </w14:shadow>
                                      </w:rPr>
                                    </w:pPr>
                                    <w:r>
                                      <w:rPr>
                                        <w:rStyle w:val="TitleChar"/>
                                        <w:b/>
                                      </w:rPr>
                                      <w:t>Electronic Insurance Policy</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24FA6" id="_x0000_s1028" type="#_x0000_t202" style="position:absolute;margin-left:-10.5pt;margin-top:155.05pt;width:551.4pt;height:133.1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" filled="f" stroked="f">
                    <v:textbox>
                      <w:txbxContent>
                        <w:sdt>
                          <w:sdtPr>
                            <w:rPr>
                              <w:rStyle w:val="TitleChar"/>
                              <w:b/>
                            </w:rPr>
                            <w:alias w:val="Title"/>
                            <w:tag w:val=""/>
                            <w:id w:val="1242990005"/>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76C3139C" w14:textId="77777777" w:rsidR="00917FDD" w:rsidRPr="00F15EF5" w:rsidRDefault="00917FDD" w:rsidP="00647E3B">
                              <w:pPr>
                                <w:jc w:val="right"/>
                                <w:rPr>
                                  <w:rStyle w:val="TitleChar"/>
                                  <w:color w:val="000000" w:themeColor="text1"/>
                                  <w:spacing w:val="-20"/>
                                  <w:sz w:val="144"/>
                                  <w14:shadow w14:blurRad="50800" w14:dist="38100" w14:dir="2700000" w14:sx="100000" w14:sy="100000" w14:kx="0" w14:ky="0" w14:algn="tl">
                                    <w14:srgbClr w14:val="000000">
                                      <w14:alpha w14:val="60000"/>
                                    </w14:srgbClr>
                                  </w14:shadow>
                                </w:rPr>
                              </w:pPr>
                              <w:r>
                                <w:rPr>
                                  <w:rStyle w:val="TitleChar"/>
                                  <w:b/>
                                </w:rPr>
                                <w:t>Electronic Insurance Policy</w:t>
                              </w:r>
                            </w:p>
                          </w:sdtContent>
                        </w:sdt>
                      </w:txbxContent>
                    </v:textbox>
                    <w10:wrap type="square"/>
                  </v:shape>
                </w:pict>
              </mc:Fallback>
            </mc:AlternateContent>
          </w:r>
          <w:r w:rsidR="00647E3B">
            <w:rPr>
              <w:noProof/>
              <w:lang w:val="en-US"/>
            </w:rPr>
            <mc:AlternateContent>
              <mc:Choice Requires="wps">
                <w:drawing>
                  <wp:anchor distT="45720" distB="45720" distL="114300" distR="114300" simplePos="0" relativeHeight="251645440" behindDoc="0" locked="0" layoutInCell="1" allowOverlap="1" wp14:anchorId="1ED3F40C" wp14:editId="776DF6BB">
                    <wp:simplePos x="0" y="0"/>
                    <wp:positionH relativeFrom="column">
                      <wp:posOffset>1280795</wp:posOffset>
                    </wp:positionH>
                    <wp:positionV relativeFrom="paragraph">
                      <wp:posOffset>3942080</wp:posOffset>
                    </wp:positionV>
                    <wp:extent cx="5521960" cy="46545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960" cy="465455"/>
                            </a:xfrm>
                            <a:prstGeom prst="rect">
                              <a:avLst/>
                            </a:prstGeom>
                            <a:noFill/>
                            <a:ln w="9525">
                              <a:noFill/>
                              <a:miter lim="800000"/>
                              <a:headEnd/>
                              <a:tailEnd/>
                            </a:ln>
                          </wps:spPr>
                          <wps:txbx>
                            <w:txbxContent>
                              <w:sdt>
                                <w:sdtPr>
                                  <w:rPr>
                                    <w:rStyle w:val="SubtitleChar"/>
                                  </w:rPr>
                                  <w:alias w:val="Subtitle"/>
                                  <w:tag w:val=""/>
                                  <w:id w:val="289557732"/>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4B3E5781" w14:textId="77777777" w:rsidR="00917FDD" w:rsidRPr="006C5333" w:rsidRDefault="00917FDD" w:rsidP="00647E3B">
                                    <w:pPr>
                                      <w:pStyle w:val="Subtitle"/>
                                      <w:rPr>
                                        <w:rStyle w:val="TitleChar"/>
                                        <w:rFonts w:asciiTheme="minorHAnsi" w:eastAsiaTheme="minorHAnsi" w:hAnsiTheme="minorHAnsi" w:cstheme="minorBidi"/>
                                        <w:b w:val="0"/>
                                        <w:color w:val="5B9BD5" w:themeColor="accent1"/>
                                        <w:spacing w:val="0"/>
                                        <w:kern w:val="0"/>
                                        <w:sz w:val="36"/>
                                        <w:szCs w:val="36"/>
                                      </w:rPr>
                                    </w:pPr>
                                    <w:r>
                                      <w:rPr>
                                        <w:rStyle w:val="SubtitleChar"/>
                                      </w:rPr>
                                      <w:t>High Level Design Document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3F40C" id="_x0000_s1029" type="#_x0000_t202" style="position:absolute;margin-left:100.85pt;margin-top:310.4pt;width:434.8pt;height:36.65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" filled="f" stroked="f">
                    <v:textbox>
                      <w:txbxContent>
                        <w:sdt>
                          <w:sdtPr>
                            <w:rPr>
                              <w:rStyle w:val="SubtitleChar"/>
                            </w:rPr>
                            <w:alias w:val="Subtitle"/>
                            <w:tag w:val=""/>
                            <w:id w:val="289557732"/>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4B3E5781" w14:textId="77777777" w:rsidR="00917FDD" w:rsidRPr="006C5333" w:rsidRDefault="00917FDD" w:rsidP="00647E3B">
                              <w:pPr>
                                <w:pStyle w:val="Subtitle"/>
                                <w:rPr>
                                  <w:rStyle w:val="TitleChar"/>
                                  <w:rFonts w:asciiTheme="minorHAnsi" w:eastAsiaTheme="minorHAnsi" w:hAnsiTheme="minorHAnsi" w:cstheme="minorBidi"/>
                                  <w:b w:val="0"/>
                                  <w:color w:val="5B9BD5" w:themeColor="accent1"/>
                                  <w:spacing w:val="0"/>
                                  <w:kern w:val="0"/>
                                  <w:sz w:val="36"/>
                                  <w:szCs w:val="36"/>
                                </w:rPr>
                              </w:pPr>
                              <w:r>
                                <w:rPr>
                                  <w:rStyle w:val="SubtitleChar"/>
                                </w:rPr>
                                <w:t>High Level Design Document</w:t>
                              </w:r>
                            </w:p>
                          </w:sdtContent>
                        </w:sdt>
                      </w:txbxContent>
                    </v:textbox>
                    <w10:wrap type="square"/>
                  </v:shape>
                </w:pict>
              </mc:Fallback>
            </mc:AlternateContent>
          </w:r>
          <w:r w:rsidR="00C33046">
            <w:rPr>
              <w:noProof/>
              <w:lang w:val="en-US"/>
            </w:rPr>
            <mc:AlternateContent>
              <mc:Choice Requires="wps">
                <w:drawing>
                  <wp:anchor distT="0" distB="0" distL="114300" distR="114300" simplePos="0" relativeHeight="251636224" behindDoc="0" locked="0" layoutInCell="1" allowOverlap="1" wp14:anchorId="53664891" wp14:editId="509F5AFE">
                    <wp:simplePos x="0" y="0"/>
                    <wp:positionH relativeFrom="column">
                      <wp:posOffset>-640080</wp:posOffset>
                    </wp:positionH>
                    <wp:positionV relativeFrom="paragraph">
                      <wp:posOffset>8473440</wp:posOffset>
                    </wp:positionV>
                    <wp:extent cx="7412990" cy="654685"/>
                    <wp:effectExtent l="0" t="0" r="0" b="0"/>
                    <wp:wrapNone/>
                    <wp:docPr id="14" name="Rectangle 14"/>
                    <wp:cNvGraphicFramePr/>
                    <a:graphic xmlns:a="http://schemas.openxmlformats.org/drawingml/2006/main">
                      <a:graphicData uri="http://schemas.microsoft.com/office/word/2010/wordprocessingShape">
                        <wps:wsp>
                          <wps:cNvSpPr/>
                          <wps:spPr>
                            <a:xfrm>
                              <a:off x="0" y="0"/>
                              <a:ext cx="7412990" cy="6546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FEE562B" id="Rectangle 14" o:spid="_x0000_s1026" style="position:absolute;margin-left:-50.4pt;margin-top:667.2pt;width:583.7pt;height:51.55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" filled="f" stroked="f" strokeweight="1pt"/>
                </w:pict>
              </mc:Fallback>
            </mc:AlternateContent>
          </w:r>
          <w:r w:rsidR="007F11FD">
            <w:rPr>
              <w:noProof/>
              <w:lang w:val="en-US"/>
            </w:rPr>
            <mc:AlternateContent>
              <mc:Choice Requires="wpg">
                <w:drawing>
                  <wp:anchor distT="0" distB="0" distL="114300" distR="114300" simplePos="0" relativeHeight="251635200" behindDoc="0" locked="0" layoutInCell="1" allowOverlap="1" wp14:anchorId="50105AC3" wp14:editId="0C72B43E">
                    <wp:simplePos x="0" y="0"/>
                    <wp:positionH relativeFrom="column">
                      <wp:posOffset>-10795</wp:posOffset>
                    </wp:positionH>
                    <wp:positionV relativeFrom="paragraph">
                      <wp:posOffset>5723890</wp:posOffset>
                    </wp:positionV>
                    <wp:extent cx="2729542" cy="3903270"/>
                    <wp:effectExtent l="0" t="0" r="0" b="2540"/>
                    <wp:wrapNone/>
                    <wp:docPr id="62" name="Group 62"/>
                    <wp:cNvGraphicFramePr/>
                    <a:graphic xmlns:a="http://schemas.openxmlformats.org/drawingml/2006/main">
                      <a:graphicData uri="http://schemas.microsoft.com/office/word/2010/wordprocessingGroup">
                        <wpg:wgp>
                          <wpg:cNvGrpSpPr/>
                          <wpg:grpSpPr>
                            <a:xfrm>
                              <a:off x="0" y="0"/>
                              <a:ext cx="2729542" cy="3903270"/>
                              <a:chOff x="0" y="0"/>
                              <a:chExt cx="2729542" cy="3903270"/>
                            </a:xfrm>
                          </wpg:grpSpPr>
                          <wps:wsp>
                            <wps:cNvPr id="63" name="Hexagon 63"/>
                            <wps:cNvSpPr/>
                            <wps:spPr>
                              <a:xfrm rot="16200000">
                                <a:off x="436718" y="1528559"/>
                                <a:ext cx="928048" cy="873457"/>
                              </a:xfrm>
                              <a:prstGeom prst="hexagon">
                                <a:avLst/>
                              </a:prstGeom>
                              <a:solidFill>
                                <a:srgbClr val="FDF3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Hexagon 64"/>
                            <wps:cNvSpPr/>
                            <wps:spPr>
                              <a:xfrm rot="16200000">
                                <a:off x="1364766" y="1542206"/>
                                <a:ext cx="927735" cy="873125"/>
                              </a:xfrm>
                              <a:prstGeom prst="hexagon">
                                <a:avLst/>
                              </a:prstGeom>
                              <a:solidFill>
                                <a:srgbClr val="FDEE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Hexagon 15"/>
                            <wps:cNvSpPr/>
                            <wps:spPr>
                              <a:xfrm rot="16200000">
                                <a:off x="900742" y="2265539"/>
                                <a:ext cx="927735" cy="873125"/>
                              </a:xfrm>
                              <a:prstGeom prst="hexagon">
                                <a:avLst/>
                              </a:prstGeom>
                              <a:solidFill>
                                <a:srgbClr val="FDEE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Hexagon 16"/>
                            <wps:cNvSpPr/>
                            <wps:spPr>
                              <a:xfrm rot="16200000">
                                <a:off x="1828790" y="2279185"/>
                                <a:ext cx="928048" cy="873457"/>
                              </a:xfrm>
                              <a:prstGeom prst="hexagon">
                                <a:avLst/>
                              </a:prstGeom>
                              <a:solidFill>
                                <a:srgbClr val="FDF3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Hexagon 67"/>
                            <wps:cNvSpPr/>
                            <wps:spPr>
                              <a:xfrm rot="16200000">
                                <a:off x="-27305" y="791579"/>
                                <a:ext cx="927735" cy="873125"/>
                              </a:xfrm>
                              <a:prstGeom prst="hexagon">
                                <a:avLst/>
                              </a:prstGeom>
                              <a:solidFill>
                                <a:srgbClr val="FDEE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Hexagon 68"/>
                            <wps:cNvSpPr/>
                            <wps:spPr>
                              <a:xfrm rot="16200000">
                                <a:off x="1364766" y="3002517"/>
                                <a:ext cx="928048" cy="873457"/>
                              </a:xfrm>
                              <a:prstGeom prst="hexagon">
                                <a:avLst/>
                              </a:prstGeom>
                              <a:solidFill>
                                <a:srgbClr val="FDEE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Hexagon 69"/>
                            <wps:cNvSpPr/>
                            <wps:spPr>
                              <a:xfrm rot="16200000">
                                <a:off x="450366" y="3002517"/>
                                <a:ext cx="928048" cy="873457"/>
                              </a:xfrm>
                              <a:prstGeom prst="hexagon">
                                <a:avLst/>
                              </a:prstGeom>
                              <a:solidFill>
                                <a:srgbClr val="FDF3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Hexagon 70"/>
                            <wps:cNvSpPr/>
                            <wps:spPr>
                              <a:xfrm rot="16200000">
                                <a:off x="900742" y="777933"/>
                                <a:ext cx="927735" cy="873125"/>
                              </a:xfrm>
                              <a:prstGeom prst="hexagon">
                                <a:avLst/>
                              </a:prstGeom>
                              <a:solidFill>
                                <a:srgbClr val="FDF3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Hexagon 71"/>
                            <wps:cNvSpPr/>
                            <wps:spPr>
                              <a:xfrm rot="16200000">
                                <a:off x="409423" y="54600"/>
                                <a:ext cx="927735" cy="873125"/>
                              </a:xfrm>
                              <a:prstGeom prst="hexagon">
                                <a:avLst/>
                              </a:prstGeom>
                              <a:solidFill>
                                <a:srgbClr val="FDF3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Hexagon 72"/>
                            <wps:cNvSpPr/>
                            <wps:spPr>
                              <a:xfrm rot="16200000">
                                <a:off x="1364766" y="27305"/>
                                <a:ext cx="927735" cy="873125"/>
                              </a:xfrm>
                              <a:prstGeom prst="hexagon">
                                <a:avLst/>
                              </a:prstGeom>
                              <a:solidFill>
                                <a:srgbClr val="FDEE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144A61" id="Group 62" o:spid="_x0000_s1026" style="position:absolute;margin-left:-.85pt;margin-top:450.7pt;width:214.9pt;height:307.35pt;z-index:251635200" coordsize="27295,3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63" o:spid="_x0000_s1027" type="#_x0000_t9" style="position:absolute;left:4366;top:15286;width:9281;height:8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" adj="5082" fillcolor="#fdf3ed" stroked="f" strokeweight="1pt"/>
                    <v:shape id="Hexagon 64" o:spid="_x0000_s1028" type="#_x0000_t9" style="position:absolute;left:13647;top:15422;width:9277;height:87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" adj="5082" fillcolor="#fdeee3" stroked="f" strokeweight="1pt"/>
                    <v:shape id="Hexagon 15" o:spid="_x0000_s1029" type="#_x0000_t9" style="position:absolute;left:9007;top:22655;width:9277;height:87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" adj="5082" fillcolor="#fdeee3" stroked="f" strokeweight="1pt"/>
                    <v:shape id="Hexagon 16" o:spid="_x0000_s1030" type="#_x0000_t9" style="position:absolute;left:18287;top:22791;width:9281;height:87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" adj="5082" fillcolor="#fdf3ed" stroked="f" strokeweight="1pt"/>
                    <v:shape id="Hexagon 67" o:spid="_x0000_s1031" type="#_x0000_t9" style="position:absolute;left:-273;top:7915;width:9278;height:87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" adj="5082" fillcolor="#fdeee3" stroked="f" strokeweight="1pt"/>
                    <v:shape id="Hexagon 68" o:spid="_x0000_s1032" type="#_x0000_t9" style="position:absolute;left:13648;top:30024;width:9280;height:87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" adj="5082" fillcolor="#fdeee3" stroked="f" strokeweight="1pt"/>
                    <v:shape id="Hexagon 69" o:spid="_x0000_s1033" type="#_x0000_t9" style="position:absolute;left:4504;top:30024;width:9280;height:87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" adj="5082" fillcolor="#fdf3ed" stroked="f" strokeweight="1pt"/>
                    <v:shape id="Hexagon 70" o:spid="_x0000_s1034" type="#_x0000_t9" style="position:absolute;left:9007;top:7779;width:9277;height:87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" adj="5082" fillcolor="#fdf3ed" stroked="f" strokeweight="1pt"/>
                    <v:shape id="Hexagon 71" o:spid="_x0000_s1035" type="#_x0000_t9" style="position:absolute;left:4094;top:545;width:9278;height:87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" adj="5082" fillcolor="#fdf3ed" stroked="f" strokeweight="1pt"/>
                    <v:shape id="Hexagon 72" o:spid="_x0000_s1036" type="#_x0000_t9" style="position:absolute;left:13647;top:273;width:9277;height:87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" adj="5082" fillcolor="#fdeee3" stroked="f" strokeweight="1pt"/>
                  </v:group>
                </w:pict>
              </mc:Fallback>
            </mc:AlternateContent>
          </w:r>
          <w:r w:rsidR="00DD4638">
            <w:br w:type="page"/>
          </w:r>
        </w:p>
      </w:sdtContent>
    </w:sdt>
    <w:sdt>
      <w:sdtPr>
        <w:rPr>
          <w:rFonts w:asciiTheme="minorHAnsi" w:eastAsiaTheme="minorHAnsi" w:hAnsiTheme="minorHAnsi" w:cstheme="minorBidi"/>
          <w:b w:val="0"/>
          <w:bCs w:val="0"/>
          <w:color w:val="auto"/>
          <w:sz w:val="22"/>
          <w:szCs w:val="22"/>
          <w:lang w:val="en-IN" w:eastAsia="en-US"/>
        </w:rPr>
        <w:id w:val="524912954"/>
        <w:docPartObj>
          <w:docPartGallery w:val="Table of Contents"/>
          <w:docPartUnique/>
        </w:docPartObj>
      </w:sdtPr>
      <w:sdtEndPr>
        <w:rPr>
          <w:noProof/>
        </w:rPr>
      </w:sdtEndPr>
      <w:sdtContent>
        <w:p w14:paraId="4790DE56" w14:textId="77777777" w:rsidR="00C74BC8" w:rsidRPr="00887833" w:rsidRDefault="00C74BC8">
          <w:pPr>
            <w:pStyle w:val="TOCHeading"/>
          </w:pPr>
          <w:r w:rsidRPr="00887833">
            <w:t>Contents</w:t>
          </w:r>
        </w:p>
        <w:p w14:paraId="742C2060" w14:textId="2C871D1F" w:rsidR="00B947F0" w:rsidRDefault="00C74BC8">
          <w:pPr>
            <w:pStyle w:val="TOC1"/>
            <w:tabs>
              <w:tab w:val="left" w:pos="440"/>
              <w:tab w:val="right" w:leader="dot" w:pos="9736"/>
            </w:tabs>
            <w:rPr>
              <w:rFonts w:eastAsiaTheme="minorEastAsia"/>
              <w:noProof/>
              <w:lang w:val="en-US"/>
            </w:rPr>
          </w:pPr>
          <w:r>
            <w:fldChar w:fldCharType="begin"/>
          </w:r>
          <w:r>
            <w:instrText xml:space="preserve"> TOC \o "1-3" \h \z \u </w:instrText>
          </w:r>
          <w:r>
            <w:fldChar w:fldCharType="separate"/>
          </w:r>
          <w:hyperlink w:anchor="_Toc482009604" w:history="1">
            <w:r w:rsidR="00B947F0" w:rsidRPr="00CC4679">
              <w:rPr>
                <w:rStyle w:val="Hyperlink"/>
                <w:noProof/>
              </w:rPr>
              <w:t>1</w:t>
            </w:r>
            <w:r w:rsidR="00B947F0">
              <w:rPr>
                <w:rFonts w:eastAsiaTheme="minorEastAsia"/>
                <w:noProof/>
                <w:lang w:val="en-US"/>
              </w:rPr>
              <w:tab/>
            </w:r>
            <w:r w:rsidR="00B947F0" w:rsidRPr="00CC4679">
              <w:rPr>
                <w:rStyle w:val="Hyperlink"/>
                <w:noProof/>
              </w:rPr>
              <w:t>Introduction</w:t>
            </w:r>
            <w:r w:rsidR="00B947F0">
              <w:rPr>
                <w:noProof/>
                <w:webHidden/>
              </w:rPr>
              <w:tab/>
            </w:r>
            <w:r w:rsidR="00B947F0">
              <w:rPr>
                <w:noProof/>
                <w:webHidden/>
              </w:rPr>
              <w:fldChar w:fldCharType="begin"/>
            </w:r>
            <w:r w:rsidR="00B947F0">
              <w:rPr>
                <w:noProof/>
                <w:webHidden/>
              </w:rPr>
              <w:instrText xml:space="preserve"> PAGEREF _Toc482009604 \h </w:instrText>
            </w:r>
            <w:r w:rsidR="00B947F0">
              <w:rPr>
                <w:noProof/>
                <w:webHidden/>
              </w:rPr>
            </w:r>
            <w:r w:rsidR="00B947F0">
              <w:rPr>
                <w:noProof/>
                <w:webHidden/>
              </w:rPr>
              <w:fldChar w:fldCharType="separate"/>
            </w:r>
            <w:r w:rsidR="00B947F0">
              <w:rPr>
                <w:noProof/>
                <w:webHidden/>
              </w:rPr>
              <w:t>3</w:t>
            </w:r>
            <w:r w:rsidR="00B947F0">
              <w:rPr>
                <w:noProof/>
                <w:webHidden/>
              </w:rPr>
              <w:fldChar w:fldCharType="end"/>
            </w:r>
          </w:hyperlink>
        </w:p>
        <w:p w14:paraId="5BE307A6" w14:textId="61735537" w:rsidR="00B947F0" w:rsidRDefault="00B947F0">
          <w:pPr>
            <w:pStyle w:val="TOC1"/>
            <w:tabs>
              <w:tab w:val="left" w:pos="440"/>
              <w:tab w:val="right" w:leader="dot" w:pos="9736"/>
            </w:tabs>
            <w:rPr>
              <w:rFonts w:eastAsiaTheme="minorEastAsia"/>
              <w:noProof/>
              <w:lang w:val="en-US"/>
            </w:rPr>
          </w:pPr>
          <w:hyperlink w:anchor="_Toc482009605" w:history="1">
            <w:r w:rsidRPr="00CC4679">
              <w:rPr>
                <w:rStyle w:val="Hyperlink"/>
                <w:noProof/>
              </w:rPr>
              <w:t>2</w:t>
            </w:r>
            <w:r>
              <w:rPr>
                <w:rFonts w:eastAsiaTheme="minorEastAsia"/>
                <w:noProof/>
                <w:lang w:val="en-US"/>
              </w:rPr>
              <w:tab/>
            </w:r>
            <w:r w:rsidRPr="00CC4679">
              <w:rPr>
                <w:rStyle w:val="Hyperlink"/>
                <w:noProof/>
              </w:rPr>
              <w:t>System Overview</w:t>
            </w:r>
            <w:r>
              <w:rPr>
                <w:noProof/>
                <w:webHidden/>
              </w:rPr>
              <w:tab/>
            </w:r>
            <w:r>
              <w:rPr>
                <w:noProof/>
                <w:webHidden/>
              </w:rPr>
              <w:fldChar w:fldCharType="begin"/>
            </w:r>
            <w:r>
              <w:rPr>
                <w:noProof/>
                <w:webHidden/>
              </w:rPr>
              <w:instrText xml:space="preserve"> PAGEREF _Toc482009605 \h </w:instrText>
            </w:r>
            <w:r>
              <w:rPr>
                <w:noProof/>
                <w:webHidden/>
              </w:rPr>
            </w:r>
            <w:r>
              <w:rPr>
                <w:noProof/>
                <w:webHidden/>
              </w:rPr>
              <w:fldChar w:fldCharType="separate"/>
            </w:r>
            <w:r>
              <w:rPr>
                <w:noProof/>
                <w:webHidden/>
              </w:rPr>
              <w:t>4</w:t>
            </w:r>
            <w:r>
              <w:rPr>
                <w:noProof/>
                <w:webHidden/>
              </w:rPr>
              <w:fldChar w:fldCharType="end"/>
            </w:r>
          </w:hyperlink>
        </w:p>
        <w:p w14:paraId="2FA9400D" w14:textId="1B5B4A9F" w:rsidR="00B947F0" w:rsidRDefault="00B947F0">
          <w:pPr>
            <w:pStyle w:val="TOC1"/>
            <w:tabs>
              <w:tab w:val="left" w:pos="440"/>
              <w:tab w:val="right" w:leader="dot" w:pos="9736"/>
            </w:tabs>
            <w:rPr>
              <w:rFonts w:eastAsiaTheme="minorEastAsia"/>
              <w:noProof/>
              <w:lang w:val="en-US"/>
            </w:rPr>
          </w:pPr>
          <w:hyperlink w:anchor="_Toc482009606" w:history="1">
            <w:r w:rsidRPr="00CC4679">
              <w:rPr>
                <w:rStyle w:val="Hyperlink"/>
                <w:noProof/>
              </w:rPr>
              <w:t>3</w:t>
            </w:r>
            <w:r>
              <w:rPr>
                <w:rFonts w:eastAsiaTheme="minorEastAsia"/>
                <w:noProof/>
                <w:lang w:val="en-US"/>
              </w:rPr>
              <w:tab/>
            </w:r>
            <w:r w:rsidRPr="00CC4679">
              <w:rPr>
                <w:rStyle w:val="Hyperlink"/>
                <w:noProof/>
              </w:rPr>
              <w:t>Design Considerations</w:t>
            </w:r>
            <w:r>
              <w:rPr>
                <w:noProof/>
                <w:webHidden/>
              </w:rPr>
              <w:tab/>
            </w:r>
            <w:r>
              <w:rPr>
                <w:noProof/>
                <w:webHidden/>
              </w:rPr>
              <w:fldChar w:fldCharType="begin"/>
            </w:r>
            <w:r>
              <w:rPr>
                <w:noProof/>
                <w:webHidden/>
              </w:rPr>
              <w:instrText xml:space="preserve"> PAGEREF _Toc482009606 \h </w:instrText>
            </w:r>
            <w:r>
              <w:rPr>
                <w:noProof/>
                <w:webHidden/>
              </w:rPr>
            </w:r>
            <w:r>
              <w:rPr>
                <w:noProof/>
                <w:webHidden/>
              </w:rPr>
              <w:fldChar w:fldCharType="separate"/>
            </w:r>
            <w:r>
              <w:rPr>
                <w:noProof/>
                <w:webHidden/>
              </w:rPr>
              <w:t>6</w:t>
            </w:r>
            <w:r>
              <w:rPr>
                <w:noProof/>
                <w:webHidden/>
              </w:rPr>
              <w:fldChar w:fldCharType="end"/>
            </w:r>
          </w:hyperlink>
        </w:p>
        <w:p w14:paraId="0B0AF6E9" w14:textId="0F73B891" w:rsidR="00B947F0" w:rsidRDefault="00B947F0">
          <w:pPr>
            <w:pStyle w:val="TOC2"/>
            <w:tabs>
              <w:tab w:val="left" w:pos="880"/>
              <w:tab w:val="right" w:leader="dot" w:pos="9736"/>
            </w:tabs>
            <w:rPr>
              <w:rFonts w:eastAsiaTheme="minorEastAsia"/>
              <w:noProof/>
              <w:lang w:val="en-US"/>
            </w:rPr>
          </w:pPr>
          <w:hyperlink w:anchor="_Toc482009608" w:history="1">
            <w:r w:rsidRPr="00CC4679">
              <w:rPr>
                <w:rStyle w:val="Hyperlink"/>
                <w:noProof/>
              </w:rPr>
              <w:t>3.1</w:t>
            </w:r>
            <w:r>
              <w:rPr>
                <w:rFonts w:eastAsiaTheme="minorEastAsia"/>
                <w:noProof/>
                <w:lang w:val="en-US"/>
              </w:rPr>
              <w:tab/>
            </w:r>
            <w:r w:rsidRPr="00CC4679">
              <w:rPr>
                <w:rStyle w:val="Hyperlink"/>
                <w:noProof/>
              </w:rPr>
              <w:t>Assumptions and Dependencies</w:t>
            </w:r>
            <w:r>
              <w:rPr>
                <w:noProof/>
                <w:webHidden/>
              </w:rPr>
              <w:tab/>
            </w:r>
            <w:r>
              <w:rPr>
                <w:noProof/>
                <w:webHidden/>
              </w:rPr>
              <w:fldChar w:fldCharType="begin"/>
            </w:r>
            <w:r>
              <w:rPr>
                <w:noProof/>
                <w:webHidden/>
              </w:rPr>
              <w:instrText xml:space="preserve"> PAGEREF _Toc482009608 \h </w:instrText>
            </w:r>
            <w:r>
              <w:rPr>
                <w:noProof/>
                <w:webHidden/>
              </w:rPr>
            </w:r>
            <w:r>
              <w:rPr>
                <w:noProof/>
                <w:webHidden/>
              </w:rPr>
              <w:fldChar w:fldCharType="separate"/>
            </w:r>
            <w:r>
              <w:rPr>
                <w:noProof/>
                <w:webHidden/>
              </w:rPr>
              <w:t>6</w:t>
            </w:r>
            <w:r>
              <w:rPr>
                <w:noProof/>
                <w:webHidden/>
              </w:rPr>
              <w:fldChar w:fldCharType="end"/>
            </w:r>
          </w:hyperlink>
        </w:p>
        <w:p w14:paraId="3EAF075C" w14:textId="40EA2067" w:rsidR="00B947F0" w:rsidRDefault="00B947F0">
          <w:pPr>
            <w:pStyle w:val="TOC2"/>
            <w:tabs>
              <w:tab w:val="left" w:pos="880"/>
              <w:tab w:val="right" w:leader="dot" w:pos="9736"/>
            </w:tabs>
            <w:rPr>
              <w:rFonts w:eastAsiaTheme="minorEastAsia"/>
              <w:noProof/>
              <w:lang w:val="en-US"/>
            </w:rPr>
          </w:pPr>
          <w:hyperlink w:anchor="_Toc482009610" w:history="1">
            <w:r w:rsidRPr="00CC4679">
              <w:rPr>
                <w:rStyle w:val="Hyperlink"/>
                <w:noProof/>
              </w:rPr>
              <w:t>3.2</w:t>
            </w:r>
            <w:r>
              <w:rPr>
                <w:rFonts w:eastAsiaTheme="minorEastAsia"/>
                <w:noProof/>
                <w:lang w:val="en-US"/>
              </w:rPr>
              <w:tab/>
            </w:r>
            <w:r w:rsidRPr="00CC4679">
              <w:rPr>
                <w:rStyle w:val="Hyperlink"/>
                <w:noProof/>
              </w:rPr>
              <w:t>General Constraints/Limits</w:t>
            </w:r>
            <w:r>
              <w:rPr>
                <w:noProof/>
                <w:webHidden/>
              </w:rPr>
              <w:tab/>
            </w:r>
            <w:r>
              <w:rPr>
                <w:noProof/>
                <w:webHidden/>
              </w:rPr>
              <w:fldChar w:fldCharType="begin"/>
            </w:r>
            <w:r>
              <w:rPr>
                <w:noProof/>
                <w:webHidden/>
              </w:rPr>
              <w:instrText xml:space="preserve"> PAGEREF _Toc482009610 \h </w:instrText>
            </w:r>
            <w:r>
              <w:rPr>
                <w:noProof/>
                <w:webHidden/>
              </w:rPr>
            </w:r>
            <w:r>
              <w:rPr>
                <w:noProof/>
                <w:webHidden/>
              </w:rPr>
              <w:fldChar w:fldCharType="separate"/>
            </w:r>
            <w:r>
              <w:rPr>
                <w:noProof/>
                <w:webHidden/>
              </w:rPr>
              <w:t>6</w:t>
            </w:r>
            <w:r>
              <w:rPr>
                <w:noProof/>
                <w:webHidden/>
              </w:rPr>
              <w:fldChar w:fldCharType="end"/>
            </w:r>
          </w:hyperlink>
        </w:p>
        <w:p w14:paraId="5BBA2F89" w14:textId="18042327" w:rsidR="00B947F0" w:rsidRDefault="00B947F0">
          <w:pPr>
            <w:pStyle w:val="TOC2"/>
            <w:tabs>
              <w:tab w:val="left" w:pos="880"/>
              <w:tab w:val="right" w:leader="dot" w:pos="9736"/>
            </w:tabs>
            <w:rPr>
              <w:rFonts w:eastAsiaTheme="minorEastAsia"/>
              <w:noProof/>
              <w:lang w:val="en-US"/>
            </w:rPr>
          </w:pPr>
          <w:hyperlink w:anchor="_Toc482009611" w:history="1">
            <w:r w:rsidRPr="00CC4679">
              <w:rPr>
                <w:rStyle w:val="Hyperlink"/>
                <w:noProof/>
              </w:rPr>
              <w:t>3.3</w:t>
            </w:r>
            <w:r>
              <w:rPr>
                <w:rFonts w:eastAsiaTheme="minorEastAsia"/>
                <w:noProof/>
                <w:lang w:val="en-US"/>
              </w:rPr>
              <w:tab/>
            </w:r>
            <w:r w:rsidRPr="00CC4679">
              <w:rPr>
                <w:rStyle w:val="Hyperlink"/>
                <w:noProof/>
              </w:rPr>
              <w:t>Goals and Guidelines</w:t>
            </w:r>
            <w:r>
              <w:rPr>
                <w:noProof/>
                <w:webHidden/>
              </w:rPr>
              <w:tab/>
            </w:r>
            <w:r>
              <w:rPr>
                <w:noProof/>
                <w:webHidden/>
              </w:rPr>
              <w:fldChar w:fldCharType="begin"/>
            </w:r>
            <w:r>
              <w:rPr>
                <w:noProof/>
                <w:webHidden/>
              </w:rPr>
              <w:instrText xml:space="preserve"> PAGEREF _Toc482009611 \h </w:instrText>
            </w:r>
            <w:r>
              <w:rPr>
                <w:noProof/>
                <w:webHidden/>
              </w:rPr>
            </w:r>
            <w:r>
              <w:rPr>
                <w:noProof/>
                <w:webHidden/>
              </w:rPr>
              <w:fldChar w:fldCharType="separate"/>
            </w:r>
            <w:r>
              <w:rPr>
                <w:noProof/>
                <w:webHidden/>
              </w:rPr>
              <w:t>6</w:t>
            </w:r>
            <w:r>
              <w:rPr>
                <w:noProof/>
                <w:webHidden/>
              </w:rPr>
              <w:fldChar w:fldCharType="end"/>
            </w:r>
          </w:hyperlink>
        </w:p>
        <w:p w14:paraId="10BE6FD1" w14:textId="52C65070" w:rsidR="00B947F0" w:rsidRDefault="00B947F0">
          <w:pPr>
            <w:pStyle w:val="TOC1"/>
            <w:tabs>
              <w:tab w:val="left" w:pos="440"/>
              <w:tab w:val="right" w:leader="dot" w:pos="9736"/>
            </w:tabs>
            <w:rPr>
              <w:rFonts w:eastAsiaTheme="minorEastAsia"/>
              <w:noProof/>
              <w:lang w:val="en-US"/>
            </w:rPr>
          </w:pPr>
          <w:hyperlink w:anchor="_Toc482009612" w:history="1">
            <w:r w:rsidRPr="00CC4679">
              <w:rPr>
                <w:rStyle w:val="Hyperlink"/>
                <w:noProof/>
              </w:rPr>
              <w:t>4</w:t>
            </w:r>
            <w:r>
              <w:rPr>
                <w:rFonts w:eastAsiaTheme="minorEastAsia"/>
                <w:noProof/>
                <w:lang w:val="en-US"/>
              </w:rPr>
              <w:tab/>
            </w:r>
            <w:r w:rsidRPr="00CC4679">
              <w:rPr>
                <w:rStyle w:val="Hyperlink"/>
                <w:noProof/>
              </w:rPr>
              <w:t>NFR Considerations</w:t>
            </w:r>
            <w:r>
              <w:rPr>
                <w:noProof/>
                <w:webHidden/>
              </w:rPr>
              <w:tab/>
            </w:r>
            <w:r>
              <w:rPr>
                <w:noProof/>
                <w:webHidden/>
              </w:rPr>
              <w:fldChar w:fldCharType="begin"/>
            </w:r>
            <w:r>
              <w:rPr>
                <w:noProof/>
                <w:webHidden/>
              </w:rPr>
              <w:instrText xml:space="preserve"> PAGEREF _Toc482009612 \h </w:instrText>
            </w:r>
            <w:r>
              <w:rPr>
                <w:noProof/>
                <w:webHidden/>
              </w:rPr>
            </w:r>
            <w:r>
              <w:rPr>
                <w:noProof/>
                <w:webHidden/>
              </w:rPr>
              <w:fldChar w:fldCharType="separate"/>
            </w:r>
            <w:r>
              <w:rPr>
                <w:noProof/>
                <w:webHidden/>
              </w:rPr>
              <w:t>7</w:t>
            </w:r>
            <w:r>
              <w:rPr>
                <w:noProof/>
                <w:webHidden/>
              </w:rPr>
              <w:fldChar w:fldCharType="end"/>
            </w:r>
          </w:hyperlink>
        </w:p>
        <w:p w14:paraId="74D45E9E" w14:textId="54FACD98" w:rsidR="00B947F0" w:rsidRDefault="00B947F0">
          <w:pPr>
            <w:pStyle w:val="TOC2"/>
            <w:tabs>
              <w:tab w:val="left" w:pos="880"/>
              <w:tab w:val="right" w:leader="dot" w:pos="9736"/>
            </w:tabs>
            <w:rPr>
              <w:rFonts w:eastAsiaTheme="minorEastAsia"/>
              <w:noProof/>
              <w:lang w:val="en-US"/>
            </w:rPr>
          </w:pPr>
          <w:hyperlink w:anchor="_Toc482009613" w:history="1">
            <w:r w:rsidRPr="00CC4679">
              <w:rPr>
                <w:rStyle w:val="Hyperlink"/>
                <w:noProof/>
              </w:rPr>
              <w:t>4.1</w:t>
            </w:r>
            <w:r>
              <w:rPr>
                <w:rFonts w:eastAsiaTheme="minorEastAsia"/>
                <w:noProof/>
                <w:lang w:val="en-US"/>
              </w:rPr>
              <w:tab/>
            </w:r>
            <w:r w:rsidRPr="00CC4679">
              <w:rPr>
                <w:rStyle w:val="Hyperlink"/>
                <w:noProof/>
              </w:rPr>
              <w:t>Usability</w:t>
            </w:r>
            <w:r>
              <w:rPr>
                <w:noProof/>
                <w:webHidden/>
              </w:rPr>
              <w:tab/>
            </w:r>
            <w:r>
              <w:rPr>
                <w:noProof/>
                <w:webHidden/>
              </w:rPr>
              <w:fldChar w:fldCharType="begin"/>
            </w:r>
            <w:r>
              <w:rPr>
                <w:noProof/>
                <w:webHidden/>
              </w:rPr>
              <w:instrText xml:space="preserve"> PAGEREF _Toc482009613 \h </w:instrText>
            </w:r>
            <w:r>
              <w:rPr>
                <w:noProof/>
                <w:webHidden/>
              </w:rPr>
            </w:r>
            <w:r>
              <w:rPr>
                <w:noProof/>
                <w:webHidden/>
              </w:rPr>
              <w:fldChar w:fldCharType="separate"/>
            </w:r>
            <w:r>
              <w:rPr>
                <w:noProof/>
                <w:webHidden/>
              </w:rPr>
              <w:t>7</w:t>
            </w:r>
            <w:r>
              <w:rPr>
                <w:noProof/>
                <w:webHidden/>
              </w:rPr>
              <w:fldChar w:fldCharType="end"/>
            </w:r>
          </w:hyperlink>
        </w:p>
        <w:p w14:paraId="123ECE5C" w14:textId="5592BE99" w:rsidR="00B947F0" w:rsidRDefault="00B947F0">
          <w:pPr>
            <w:pStyle w:val="TOC2"/>
            <w:tabs>
              <w:tab w:val="left" w:pos="880"/>
              <w:tab w:val="right" w:leader="dot" w:pos="9736"/>
            </w:tabs>
            <w:rPr>
              <w:rFonts w:eastAsiaTheme="minorEastAsia"/>
              <w:noProof/>
              <w:lang w:val="en-US"/>
            </w:rPr>
          </w:pPr>
          <w:hyperlink w:anchor="_Toc482009614" w:history="1">
            <w:r w:rsidRPr="00CC4679">
              <w:rPr>
                <w:rStyle w:val="Hyperlink"/>
                <w:noProof/>
              </w:rPr>
              <w:t>4.2</w:t>
            </w:r>
            <w:r>
              <w:rPr>
                <w:rFonts w:eastAsiaTheme="minorEastAsia"/>
                <w:noProof/>
                <w:lang w:val="en-US"/>
              </w:rPr>
              <w:tab/>
            </w:r>
            <w:r w:rsidRPr="00CC4679">
              <w:rPr>
                <w:rStyle w:val="Hyperlink"/>
                <w:noProof/>
              </w:rPr>
              <w:t>Reliability</w:t>
            </w:r>
            <w:r>
              <w:rPr>
                <w:noProof/>
                <w:webHidden/>
              </w:rPr>
              <w:tab/>
            </w:r>
            <w:r>
              <w:rPr>
                <w:noProof/>
                <w:webHidden/>
              </w:rPr>
              <w:fldChar w:fldCharType="begin"/>
            </w:r>
            <w:r>
              <w:rPr>
                <w:noProof/>
                <w:webHidden/>
              </w:rPr>
              <w:instrText xml:space="preserve"> PAGEREF _Toc482009614 \h </w:instrText>
            </w:r>
            <w:r>
              <w:rPr>
                <w:noProof/>
                <w:webHidden/>
              </w:rPr>
            </w:r>
            <w:r>
              <w:rPr>
                <w:noProof/>
                <w:webHidden/>
              </w:rPr>
              <w:fldChar w:fldCharType="separate"/>
            </w:r>
            <w:r>
              <w:rPr>
                <w:noProof/>
                <w:webHidden/>
              </w:rPr>
              <w:t>7</w:t>
            </w:r>
            <w:r>
              <w:rPr>
                <w:noProof/>
                <w:webHidden/>
              </w:rPr>
              <w:fldChar w:fldCharType="end"/>
            </w:r>
          </w:hyperlink>
        </w:p>
        <w:p w14:paraId="0E7F55C0" w14:textId="52D0575F" w:rsidR="00B947F0" w:rsidRDefault="00B947F0">
          <w:pPr>
            <w:pStyle w:val="TOC2"/>
            <w:tabs>
              <w:tab w:val="left" w:pos="880"/>
              <w:tab w:val="right" w:leader="dot" w:pos="9736"/>
            </w:tabs>
            <w:rPr>
              <w:rFonts w:eastAsiaTheme="minorEastAsia"/>
              <w:noProof/>
              <w:lang w:val="en-US"/>
            </w:rPr>
          </w:pPr>
          <w:hyperlink w:anchor="_Toc482009615" w:history="1">
            <w:r w:rsidRPr="00CC4679">
              <w:rPr>
                <w:rStyle w:val="Hyperlink"/>
                <w:noProof/>
              </w:rPr>
              <w:t>4.3</w:t>
            </w:r>
            <w:r>
              <w:rPr>
                <w:rFonts w:eastAsiaTheme="minorEastAsia"/>
                <w:noProof/>
                <w:lang w:val="en-US"/>
              </w:rPr>
              <w:tab/>
            </w:r>
            <w:r w:rsidRPr="00CC4679">
              <w:rPr>
                <w:rStyle w:val="Hyperlink"/>
                <w:noProof/>
              </w:rPr>
              <w:t>Performance</w:t>
            </w:r>
            <w:r>
              <w:rPr>
                <w:noProof/>
                <w:webHidden/>
              </w:rPr>
              <w:tab/>
            </w:r>
            <w:r>
              <w:rPr>
                <w:noProof/>
                <w:webHidden/>
              </w:rPr>
              <w:fldChar w:fldCharType="begin"/>
            </w:r>
            <w:r>
              <w:rPr>
                <w:noProof/>
                <w:webHidden/>
              </w:rPr>
              <w:instrText xml:space="preserve"> PAGEREF _Toc482009615 \h </w:instrText>
            </w:r>
            <w:r>
              <w:rPr>
                <w:noProof/>
                <w:webHidden/>
              </w:rPr>
            </w:r>
            <w:r>
              <w:rPr>
                <w:noProof/>
                <w:webHidden/>
              </w:rPr>
              <w:fldChar w:fldCharType="separate"/>
            </w:r>
            <w:r>
              <w:rPr>
                <w:noProof/>
                <w:webHidden/>
              </w:rPr>
              <w:t>8</w:t>
            </w:r>
            <w:r>
              <w:rPr>
                <w:noProof/>
                <w:webHidden/>
              </w:rPr>
              <w:fldChar w:fldCharType="end"/>
            </w:r>
          </w:hyperlink>
        </w:p>
        <w:p w14:paraId="46094E50" w14:textId="56444335" w:rsidR="00B947F0" w:rsidRDefault="00B947F0">
          <w:pPr>
            <w:pStyle w:val="TOC2"/>
            <w:tabs>
              <w:tab w:val="left" w:pos="880"/>
              <w:tab w:val="right" w:leader="dot" w:pos="9736"/>
            </w:tabs>
            <w:rPr>
              <w:rFonts w:eastAsiaTheme="minorEastAsia"/>
              <w:noProof/>
              <w:lang w:val="en-US"/>
            </w:rPr>
          </w:pPr>
          <w:hyperlink w:anchor="_Toc482009616" w:history="1">
            <w:r w:rsidRPr="00CC4679">
              <w:rPr>
                <w:rStyle w:val="Hyperlink"/>
                <w:noProof/>
              </w:rPr>
              <w:t>4.4</w:t>
            </w:r>
            <w:r>
              <w:rPr>
                <w:rFonts w:eastAsiaTheme="minorEastAsia"/>
                <w:noProof/>
                <w:lang w:val="en-US"/>
              </w:rPr>
              <w:tab/>
            </w:r>
            <w:r w:rsidRPr="00CC4679">
              <w:rPr>
                <w:rStyle w:val="Hyperlink"/>
                <w:noProof/>
              </w:rPr>
              <w:t>Security</w:t>
            </w:r>
            <w:r>
              <w:rPr>
                <w:noProof/>
                <w:webHidden/>
              </w:rPr>
              <w:tab/>
            </w:r>
            <w:r>
              <w:rPr>
                <w:noProof/>
                <w:webHidden/>
              </w:rPr>
              <w:fldChar w:fldCharType="begin"/>
            </w:r>
            <w:r>
              <w:rPr>
                <w:noProof/>
                <w:webHidden/>
              </w:rPr>
              <w:instrText xml:space="preserve"> PAGEREF _Toc482009616 \h </w:instrText>
            </w:r>
            <w:r>
              <w:rPr>
                <w:noProof/>
                <w:webHidden/>
              </w:rPr>
            </w:r>
            <w:r>
              <w:rPr>
                <w:noProof/>
                <w:webHidden/>
              </w:rPr>
              <w:fldChar w:fldCharType="separate"/>
            </w:r>
            <w:r>
              <w:rPr>
                <w:noProof/>
                <w:webHidden/>
              </w:rPr>
              <w:t>9</w:t>
            </w:r>
            <w:r>
              <w:rPr>
                <w:noProof/>
                <w:webHidden/>
              </w:rPr>
              <w:fldChar w:fldCharType="end"/>
            </w:r>
          </w:hyperlink>
        </w:p>
        <w:p w14:paraId="6E0E294D" w14:textId="20F4E4B9" w:rsidR="00B947F0" w:rsidRDefault="00B947F0">
          <w:pPr>
            <w:pStyle w:val="TOC2"/>
            <w:tabs>
              <w:tab w:val="left" w:pos="880"/>
              <w:tab w:val="right" w:leader="dot" w:pos="9736"/>
            </w:tabs>
            <w:rPr>
              <w:rFonts w:eastAsiaTheme="minorEastAsia"/>
              <w:noProof/>
              <w:lang w:val="en-US"/>
            </w:rPr>
          </w:pPr>
          <w:hyperlink w:anchor="_Toc482009617" w:history="1">
            <w:r w:rsidRPr="00CC4679">
              <w:rPr>
                <w:rStyle w:val="Hyperlink"/>
                <w:noProof/>
              </w:rPr>
              <w:t>4.5</w:t>
            </w:r>
            <w:r>
              <w:rPr>
                <w:rFonts w:eastAsiaTheme="minorEastAsia"/>
                <w:noProof/>
                <w:lang w:val="en-US"/>
              </w:rPr>
              <w:tab/>
            </w:r>
            <w:r w:rsidRPr="00CC4679">
              <w:rPr>
                <w:rStyle w:val="Hyperlink"/>
                <w:noProof/>
              </w:rPr>
              <w:t>Supportability</w:t>
            </w:r>
            <w:r>
              <w:rPr>
                <w:noProof/>
                <w:webHidden/>
              </w:rPr>
              <w:tab/>
            </w:r>
            <w:r>
              <w:rPr>
                <w:noProof/>
                <w:webHidden/>
              </w:rPr>
              <w:fldChar w:fldCharType="begin"/>
            </w:r>
            <w:r>
              <w:rPr>
                <w:noProof/>
                <w:webHidden/>
              </w:rPr>
              <w:instrText xml:space="preserve"> PAGEREF _Toc482009617 \h </w:instrText>
            </w:r>
            <w:r>
              <w:rPr>
                <w:noProof/>
                <w:webHidden/>
              </w:rPr>
            </w:r>
            <w:r>
              <w:rPr>
                <w:noProof/>
                <w:webHidden/>
              </w:rPr>
              <w:fldChar w:fldCharType="separate"/>
            </w:r>
            <w:r>
              <w:rPr>
                <w:noProof/>
                <w:webHidden/>
              </w:rPr>
              <w:t>9</w:t>
            </w:r>
            <w:r>
              <w:rPr>
                <w:noProof/>
                <w:webHidden/>
              </w:rPr>
              <w:fldChar w:fldCharType="end"/>
            </w:r>
          </w:hyperlink>
        </w:p>
        <w:p w14:paraId="305371CC" w14:textId="361039FE" w:rsidR="00B947F0" w:rsidRDefault="00B947F0">
          <w:pPr>
            <w:pStyle w:val="TOC2"/>
            <w:tabs>
              <w:tab w:val="left" w:pos="880"/>
              <w:tab w:val="right" w:leader="dot" w:pos="9736"/>
            </w:tabs>
            <w:rPr>
              <w:rFonts w:eastAsiaTheme="minorEastAsia"/>
              <w:noProof/>
              <w:lang w:val="en-US"/>
            </w:rPr>
          </w:pPr>
          <w:hyperlink w:anchor="_Toc482009618" w:history="1">
            <w:r w:rsidRPr="00CC4679">
              <w:rPr>
                <w:rStyle w:val="Hyperlink"/>
                <w:noProof/>
              </w:rPr>
              <w:t>4.6</w:t>
            </w:r>
            <w:r>
              <w:rPr>
                <w:rFonts w:eastAsiaTheme="minorEastAsia"/>
                <w:noProof/>
                <w:lang w:val="en-US"/>
              </w:rPr>
              <w:tab/>
            </w:r>
            <w:r w:rsidRPr="00CC4679">
              <w:rPr>
                <w:rStyle w:val="Hyperlink"/>
                <w:noProof/>
              </w:rPr>
              <w:t>Infrastructure Requirements</w:t>
            </w:r>
            <w:r>
              <w:rPr>
                <w:noProof/>
                <w:webHidden/>
              </w:rPr>
              <w:tab/>
            </w:r>
            <w:r>
              <w:rPr>
                <w:noProof/>
                <w:webHidden/>
              </w:rPr>
              <w:fldChar w:fldCharType="begin"/>
            </w:r>
            <w:r>
              <w:rPr>
                <w:noProof/>
                <w:webHidden/>
              </w:rPr>
              <w:instrText xml:space="preserve"> PAGEREF _Toc482009618 \h </w:instrText>
            </w:r>
            <w:r>
              <w:rPr>
                <w:noProof/>
                <w:webHidden/>
              </w:rPr>
            </w:r>
            <w:r>
              <w:rPr>
                <w:noProof/>
                <w:webHidden/>
              </w:rPr>
              <w:fldChar w:fldCharType="separate"/>
            </w:r>
            <w:r>
              <w:rPr>
                <w:noProof/>
                <w:webHidden/>
              </w:rPr>
              <w:t>10</w:t>
            </w:r>
            <w:r>
              <w:rPr>
                <w:noProof/>
                <w:webHidden/>
              </w:rPr>
              <w:fldChar w:fldCharType="end"/>
            </w:r>
          </w:hyperlink>
        </w:p>
        <w:p w14:paraId="0C417EA5" w14:textId="1FB9495B" w:rsidR="00B947F0" w:rsidRDefault="00B947F0">
          <w:pPr>
            <w:pStyle w:val="TOC2"/>
            <w:tabs>
              <w:tab w:val="left" w:pos="880"/>
              <w:tab w:val="right" w:leader="dot" w:pos="9736"/>
            </w:tabs>
            <w:rPr>
              <w:rFonts w:eastAsiaTheme="minorEastAsia"/>
              <w:noProof/>
              <w:lang w:val="en-US"/>
            </w:rPr>
          </w:pPr>
          <w:hyperlink w:anchor="_Toc482009619" w:history="1">
            <w:r w:rsidRPr="00CC4679">
              <w:rPr>
                <w:rStyle w:val="Hyperlink"/>
                <w:noProof/>
              </w:rPr>
              <w:t>4.7</w:t>
            </w:r>
            <w:r>
              <w:rPr>
                <w:rFonts w:eastAsiaTheme="minorEastAsia"/>
                <w:noProof/>
                <w:lang w:val="en-US"/>
              </w:rPr>
              <w:tab/>
            </w:r>
            <w:r w:rsidRPr="00CC4679">
              <w:rPr>
                <w:rStyle w:val="Hyperlink"/>
                <w:noProof/>
              </w:rPr>
              <w:t>Implementation Constraints</w:t>
            </w:r>
            <w:r>
              <w:rPr>
                <w:noProof/>
                <w:webHidden/>
              </w:rPr>
              <w:tab/>
            </w:r>
            <w:r>
              <w:rPr>
                <w:noProof/>
                <w:webHidden/>
              </w:rPr>
              <w:fldChar w:fldCharType="begin"/>
            </w:r>
            <w:r>
              <w:rPr>
                <w:noProof/>
                <w:webHidden/>
              </w:rPr>
              <w:instrText xml:space="preserve"> PAGEREF _Toc482009619 \h </w:instrText>
            </w:r>
            <w:r>
              <w:rPr>
                <w:noProof/>
                <w:webHidden/>
              </w:rPr>
            </w:r>
            <w:r>
              <w:rPr>
                <w:noProof/>
                <w:webHidden/>
              </w:rPr>
              <w:fldChar w:fldCharType="separate"/>
            </w:r>
            <w:r>
              <w:rPr>
                <w:noProof/>
                <w:webHidden/>
              </w:rPr>
              <w:t>10</w:t>
            </w:r>
            <w:r>
              <w:rPr>
                <w:noProof/>
                <w:webHidden/>
              </w:rPr>
              <w:fldChar w:fldCharType="end"/>
            </w:r>
          </w:hyperlink>
        </w:p>
        <w:p w14:paraId="47A44A1F" w14:textId="26B7EE95" w:rsidR="00B947F0" w:rsidRDefault="00B947F0">
          <w:pPr>
            <w:pStyle w:val="TOC1"/>
            <w:tabs>
              <w:tab w:val="left" w:pos="440"/>
              <w:tab w:val="right" w:leader="dot" w:pos="9736"/>
            </w:tabs>
            <w:rPr>
              <w:rFonts w:eastAsiaTheme="minorEastAsia"/>
              <w:noProof/>
              <w:lang w:val="en-US"/>
            </w:rPr>
          </w:pPr>
          <w:hyperlink w:anchor="_Toc482009620" w:history="1">
            <w:r w:rsidRPr="00CC4679">
              <w:rPr>
                <w:rStyle w:val="Hyperlink"/>
                <w:noProof/>
              </w:rPr>
              <w:t>5</w:t>
            </w:r>
            <w:r>
              <w:rPr>
                <w:rFonts w:eastAsiaTheme="minorEastAsia"/>
                <w:noProof/>
                <w:lang w:val="en-US"/>
              </w:rPr>
              <w:tab/>
            </w:r>
            <w:r w:rsidRPr="00CC4679">
              <w:rPr>
                <w:rStyle w:val="Hyperlink"/>
                <w:noProof/>
              </w:rPr>
              <w:t>Solution Architecture</w:t>
            </w:r>
            <w:r>
              <w:rPr>
                <w:noProof/>
                <w:webHidden/>
              </w:rPr>
              <w:tab/>
            </w:r>
            <w:r>
              <w:rPr>
                <w:noProof/>
                <w:webHidden/>
              </w:rPr>
              <w:fldChar w:fldCharType="begin"/>
            </w:r>
            <w:r>
              <w:rPr>
                <w:noProof/>
                <w:webHidden/>
              </w:rPr>
              <w:instrText xml:space="preserve"> PAGEREF _Toc482009620 \h </w:instrText>
            </w:r>
            <w:r>
              <w:rPr>
                <w:noProof/>
                <w:webHidden/>
              </w:rPr>
            </w:r>
            <w:r>
              <w:rPr>
                <w:noProof/>
                <w:webHidden/>
              </w:rPr>
              <w:fldChar w:fldCharType="separate"/>
            </w:r>
            <w:r>
              <w:rPr>
                <w:noProof/>
                <w:webHidden/>
              </w:rPr>
              <w:t>12</w:t>
            </w:r>
            <w:r>
              <w:rPr>
                <w:noProof/>
                <w:webHidden/>
              </w:rPr>
              <w:fldChar w:fldCharType="end"/>
            </w:r>
          </w:hyperlink>
        </w:p>
        <w:p w14:paraId="04BC5A5C" w14:textId="04110C56" w:rsidR="00B947F0" w:rsidRDefault="00B947F0">
          <w:pPr>
            <w:pStyle w:val="TOC2"/>
            <w:tabs>
              <w:tab w:val="left" w:pos="880"/>
              <w:tab w:val="right" w:leader="dot" w:pos="9736"/>
            </w:tabs>
            <w:rPr>
              <w:rFonts w:eastAsiaTheme="minorEastAsia"/>
              <w:noProof/>
              <w:lang w:val="en-US"/>
            </w:rPr>
          </w:pPr>
          <w:hyperlink w:anchor="_Toc482009621" w:history="1">
            <w:r w:rsidRPr="00CC4679">
              <w:rPr>
                <w:rStyle w:val="Hyperlink"/>
                <w:noProof/>
              </w:rPr>
              <w:t>5.1</w:t>
            </w:r>
            <w:r>
              <w:rPr>
                <w:rFonts w:eastAsiaTheme="minorEastAsia"/>
                <w:noProof/>
                <w:lang w:val="en-US"/>
              </w:rPr>
              <w:tab/>
            </w:r>
            <w:r w:rsidRPr="00CC4679">
              <w:rPr>
                <w:rStyle w:val="Hyperlink"/>
                <w:noProof/>
              </w:rPr>
              <w:t>Components Description</w:t>
            </w:r>
            <w:r>
              <w:rPr>
                <w:noProof/>
                <w:webHidden/>
              </w:rPr>
              <w:tab/>
            </w:r>
            <w:r>
              <w:rPr>
                <w:noProof/>
                <w:webHidden/>
              </w:rPr>
              <w:fldChar w:fldCharType="begin"/>
            </w:r>
            <w:r>
              <w:rPr>
                <w:noProof/>
                <w:webHidden/>
              </w:rPr>
              <w:instrText xml:space="preserve"> PAGEREF _Toc482009621 \h </w:instrText>
            </w:r>
            <w:r>
              <w:rPr>
                <w:noProof/>
                <w:webHidden/>
              </w:rPr>
            </w:r>
            <w:r>
              <w:rPr>
                <w:noProof/>
                <w:webHidden/>
              </w:rPr>
              <w:fldChar w:fldCharType="separate"/>
            </w:r>
            <w:r>
              <w:rPr>
                <w:noProof/>
                <w:webHidden/>
              </w:rPr>
              <w:t>12</w:t>
            </w:r>
            <w:r>
              <w:rPr>
                <w:noProof/>
                <w:webHidden/>
              </w:rPr>
              <w:fldChar w:fldCharType="end"/>
            </w:r>
          </w:hyperlink>
        </w:p>
        <w:p w14:paraId="48E33FC2" w14:textId="35DFD075" w:rsidR="00B947F0" w:rsidRDefault="00B947F0">
          <w:pPr>
            <w:pStyle w:val="TOC1"/>
            <w:tabs>
              <w:tab w:val="left" w:pos="440"/>
              <w:tab w:val="right" w:leader="dot" w:pos="9736"/>
            </w:tabs>
            <w:rPr>
              <w:rFonts w:eastAsiaTheme="minorEastAsia"/>
              <w:noProof/>
              <w:lang w:val="en-US"/>
            </w:rPr>
          </w:pPr>
          <w:hyperlink w:anchor="_Toc482009622" w:history="1">
            <w:r w:rsidRPr="00CC4679">
              <w:rPr>
                <w:rStyle w:val="Hyperlink"/>
                <w:noProof/>
              </w:rPr>
              <w:t>6</w:t>
            </w:r>
            <w:r>
              <w:rPr>
                <w:rFonts w:eastAsiaTheme="minorEastAsia"/>
                <w:noProof/>
                <w:lang w:val="en-US"/>
              </w:rPr>
              <w:tab/>
            </w:r>
            <w:r w:rsidRPr="00CC4679">
              <w:rPr>
                <w:rStyle w:val="Hyperlink"/>
                <w:noProof/>
              </w:rPr>
              <w:t>Framework/Infrastructural Components</w:t>
            </w:r>
            <w:r>
              <w:rPr>
                <w:noProof/>
                <w:webHidden/>
              </w:rPr>
              <w:tab/>
            </w:r>
            <w:r>
              <w:rPr>
                <w:noProof/>
                <w:webHidden/>
              </w:rPr>
              <w:fldChar w:fldCharType="begin"/>
            </w:r>
            <w:r>
              <w:rPr>
                <w:noProof/>
                <w:webHidden/>
              </w:rPr>
              <w:instrText xml:space="preserve"> PAGEREF _Toc482009622 \h </w:instrText>
            </w:r>
            <w:r>
              <w:rPr>
                <w:noProof/>
                <w:webHidden/>
              </w:rPr>
            </w:r>
            <w:r>
              <w:rPr>
                <w:noProof/>
                <w:webHidden/>
              </w:rPr>
              <w:fldChar w:fldCharType="separate"/>
            </w:r>
            <w:r>
              <w:rPr>
                <w:noProof/>
                <w:webHidden/>
              </w:rPr>
              <w:t>14</w:t>
            </w:r>
            <w:r>
              <w:rPr>
                <w:noProof/>
                <w:webHidden/>
              </w:rPr>
              <w:fldChar w:fldCharType="end"/>
            </w:r>
          </w:hyperlink>
        </w:p>
        <w:p w14:paraId="5111C221" w14:textId="1F6E7B5D" w:rsidR="00B947F0" w:rsidRDefault="00B947F0">
          <w:pPr>
            <w:pStyle w:val="TOC2"/>
            <w:tabs>
              <w:tab w:val="left" w:pos="880"/>
              <w:tab w:val="right" w:leader="dot" w:pos="9736"/>
            </w:tabs>
            <w:rPr>
              <w:rFonts w:eastAsiaTheme="minorEastAsia"/>
              <w:noProof/>
              <w:lang w:val="en-US"/>
            </w:rPr>
          </w:pPr>
          <w:hyperlink w:anchor="_Toc482009624" w:history="1">
            <w:r w:rsidRPr="00CC4679">
              <w:rPr>
                <w:rStyle w:val="Hyperlink"/>
                <w:noProof/>
              </w:rPr>
              <w:t>6.1</w:t>
            </w:r>
            <w:r>
              <w:rPr>
                <w:rFonts w:eastAsiaTheme="minorEastAsia"/>
                <w:noProof/>
                <w:lang w:val="en-US"/>
              </w:rPr>
              <w:tab/>
            </w:r>
            <w:r w:rsidRPr="00CC4679">
              <w:rPr>
                <w:rStyle w:val="Hyperlink"/>
                <w:noProof/>
              </w:rPr>
              <w:t>Logging</w:t>
            </w:r>
            <w:r>
              <w:rPr>
                <w:noProof/>
                <w:webHidden/>
              </w:rPr>
              <w:tab/>
            </w:r>
            <w:r>
              <w:rPr>
                <w:noProof/>
                <w:webHidden/>
              </w:rPr>
              <w:fldChar w:fldCharType="begin"/>
            </w:r>
            <w:r>
              <w:rPr>
                <w:noProof/>
                <w:webHidden/>
              </w:rPr>
              <w:instrText xml:space="preserve"> PAGEREF _Toc482009624 \h </w:instrText>
            </w:r>
            <w:r>
              <w:rPr>
                <w:noProof/>
                <w:webHidden/>
              </w:rPr>
            </w:r>
            <w:r>
              <w:rPr>
                <w:noProof/>
                <w:webHidden/>
              </w:rPr>
              <w:fldChar w:fldCharType="separate"/>
            </w:r>
            <w:r>
              <w:rPr>
                <w:noProof/>
                <w:webHidden/>
              </w:rPr>
              <w:t>14</w:t>
            </w:r>
            <w:r>
              <w:rPr>
                <w:noProof/>
                <w:webHidden/>
              </w:rPr>
              <w:fldChar w:fldCharType="end"/>
            </w:r>
          </w:hyperlink>
        </w:p>
        <w:p w14:paraId="31513EDC" w14:textId="27A9BC14" w:rsidR="00B947F0" w:rsidRDefault="00B947F0">
          <w:pPr>
            <w:pStyle w:val="TOC2"/>
            <w:tabs>
              <w:tab w:val="left" w:pos="880"/>
              <w:tab w:val="right" w:leader="dot" w:pos="9736"/>
            </w:tabs>
            <w:rPr>
              <w:rFonts w:eastAsiaTheme="minorEastAsia"/>
              <w:noProof/>
              <w:lang w:val="en-US"/>
            </w:rPr>
          </w:pPr>
          <w:hyperlink w:anchor="_Toc482009625" w:history="1">
            <w:r w:rsidRPr="00CC4679">
              <w:rPr>
                <w:rStyle w:val="Hyperlink"/>
                <w:noProof/>
              </w:rPr>
              <w:t>6.2</w:t>
            </w:r>
            <w:r>
              <w:rPr>
                <w:rFonts w:eastAsiaTheme="minorEastAsia"/>
                <w:noProof/>
                <w:lang w:val="en-US"/>
              </w:rPr>
              <w:tab/>
            </w:r>
            <w:r w:rsidRPr="00CC4679">
              <w:rPr>
                <w:rStyle w:val="Hyperlink"/>
                <w:noProof/>
              </w:rPr>
              <w:t>Exception Handling</w:t>
            </w:r>
            <w:r>
              <w:rPr>
                <w:noProof/>
                <w:webHidden/>
              </w:rPr>
              <w:tab/>
            </w:r>
            <w:r>
              <w:rPr>
                <w:noProof/>
                <w:webHidden/>
              </w:rPr>
              <w:fldChar w:fldCharType="begin"/>
            </w:r>
            <w:r>
              <w:rPr>
                <w:noProof/>
                <w:webHidden/>
              </w:rPr>
              <w:instrText xml:space="preserve"> PAGEREF _Toc482009625 \h </w:instrText>
            </w:r>
            <w:r>
              <w:rPr>
                <w:noProof/>
                <w:webHidden/>
              </w:rPr>
            </w:r>
            <w:r>
              <w:rPr>
                <w:noProof/>
                <w:webHidden/>
              </w:rPr>
              <w:fldChar w:fldCharType="separate"/>
            </w:r>
            <w:r>
              <w:rPr>
                <w:noProof/>
                <w:webHidden/>
              </w:rPr>
              <w:t>14</w:t>
            </w:r>
            <w:r>
              <w:rPr>
                <w:noProof/>
                <w:webHidden/>
              </w:rPr>
              <w:fldChar w:fldCharType="end"/>
            </w:r>
          </w:hyperlink>
        </w:p>
        <w:p w14:paraId="14E553B8" w14:textId="2E365522" w:rsidR="00B947F0" w:rsidRDefault="00B947F0">
          <w:pPr>
            <w:pStyle w:val="TOC2"/>
            <w:tabs>
              <w:tab w:val="left" w:pos="880"/>
              <w:tab w:val="right" w:leader="dot" w:pos="9736"/>
            </w:tabs>
            <w:rPr>
              <w:rFonts w:eastAsiaTheme="minorEastAsia"/>
              <w:noProof/>
              <w:lang w:val="en-US"/>
            </w:rPr>
          </w:pPr>
          <w:hyperlink w:anchor="_Toc482009626" w:history="1">
            <w:r w:rsidRPr="00CC4679">
              <w:rPr>
                <w:rStyle w:val="Hyperlink"/>
                <w:noProof/>
              </w:rPr>
              <w:t>6.3</w:t>
            </w:r>
            <w:r>
              <w:rPr>
                <w:rFonts w:eastAsiaTheme="minorEastAsia"/>
                <w:noProof/>
                <w:lang w:val="en-US"/>
              </w:rPr>
              <w:tab/>
            </w:r>
            <w:r w:rsidRPr="00CC4679">
              <w:rPr>
                <w:rStyle w:val="Hyperlink"/>
                <w:noProof/>
              </w:rPr>
              <w:t>Security</w:t>
            </w:r>
            <w:r>
              <w:rPr>
                <w:noProof/>
                <w:webHidden/>
              </w:rPr>
              <w:tab/>
            </w:r>
            <w:r>
              <w:rPr>
                <w:noProof/>
                <w:webHidden/>
              </w:rPr>
              <w:fldChar w:fldCharType="begin"/>
            </w:r>
            <w:r>
              <w:rPr>
                <w:noProof/>
                <w:webHidden/>
              </w:rPr>
              <w:instrText xml:space="preserve"> PAGEREF _Toc482009626 \h </w:instrText>
            </w:r>
            <w:r>
              <w:rPr>
                <w:noProof/>
                <w:webHidden/>
              </w:rPr>
            </w:r>
            <w:r>
              <w:rPr>
                <w:noProof/>
                <w:webHidden/>
              </w:rPr>
              <w:fldChar w:fldCharType="separate"/>
            </w:r>
            <w:r>
              <w:rPr>
                <w:noProof/>
                <w:webHidden/>
              </w:rPr>
              <w:t>14</w:t>
            </w:r>
            <w:r>
              <w:rPr>
                <w:noProof/>
                <w:webHidden/>
              </w:rPr>
              <w:fldChar w:fldCharType="end"/>
            </w:r>
          </w:hyperlink>
        </w:p>
        <w:p w14:paraId="3CC96C7F" w14:textId="03C74F50" w:rsidR="00B947F0" w:rsidRDefault="00B947F0">
          <w:pPr>
            <w:pStyle w:val="TOC2"/>
            <w:tabs>
              <w:tab w:val="left" w:pos="880"/>
              <w:tab w:val="right" w:leader="dot" w:pos="9736"/>
            </w:tabs>
            <w:rPr>
              <w:rFonts w:eastAsiaTheme="minorEastAsia"/>
              <w:noProof/>
              <w:lang w:val="en-US"/>
            </w:rPr>
          </w:pPr>
          <w:hyperlink w:anchor="_Toc482009627" w:history="1">
            <w:r w:rsidRPr="00CC4679">
              <w:rPr>
                <w:rStyle w:val="Hyperlink"/>
                <w:noProof/>
              </w:rPr>
              <w:t>6.4</w:t>
            </w:r>
            <w:r>
              <w:rPr>
                <w:rFonts w:eastAsiaTheme="minorEastAsia"/>
                <w:noProof/>
                <w:lang w:val="en-US"/>
              </w:rPr>
              <w:tab/>
            </w:r>
            <w:r w:rsidRPr="00CC4679">
              <w:rPr>
                <w:rStyle w:val="Hyperlink"/>
                <w:noProof/>
              </w:rPr>
              <w:t>Configuration</w:t>
            </w:r>
            <w:r>
              <w:rPr>
                <w:noProof/>
                <w:webHidden/>
              </w:rPr>
              <w:tab/>
            </w:r>
            <w:r>
              <w:rPr>
                <w:noProof/>
                <w:webHidden/>
              </w:rPr>
              <w:fldChar w:fldCharType="begin"/>
            </w:r>
            <w:r>
              <w:rPr>
                <w:noProof/>
                <w:webHidden/>
              </w:rPr>
              <w:instrText xml:space="preserve"> PAGEREF _Toc482009627 \h </w:instrText>
            </w:r>
            <w:r>
              <w:rPr>
                <w:noProof/>
                <w:webHidden/>
              </w:rPr>
            </w:r>
            <w:r>
              <w:rPr>
                <w:noProof/>
                <w:webHidden/>
              </w:rPr>
              <w:fldChar w:fldCharType="separate"/>
            </w:r>
            <w:r>
              <w:rPr>
                <w:noProof/>
                <w:webHidden/>
              </w:rPr>
              <w:t>14</w:t>
            </w:r>
            <w:r>
              <w:rPr>
                <w:noProof/>
                <w:webHidden/>
              </w:rPr>
              <w:fldChar w:fldCharType="end"/>
            </w:r>
          </w:hyperlink>
        </w:p>
        <w:p w14:paraId="165415E3" w14:textId="5A770828" w:rsidR="00B947F0" w:rsidRDefault="00B947F0">
          <w:pPr>
            <w:pStyle w:val="TOC2"/>
            <w:tabs>
              <w:tab w:val="left" w:pos="880"/>
              <w:tab w:val="right" w:leader="dot" w:pos="9736"/>
            </w:tabs>
            <w:rPr>
              <w:rFonts w:eastAsiaTheme="minorEastAsia"/>
              <w:noProof/>
              <w:lang w:val="en-US"/>
            </w:rPr>
          </w:pPr>
          <w:hyperlink w:anchor="_Toc482009628" w:history="1">
            <w:r w:rsidRPr="00CC4679">
              <w:rPr>
                <w:rStyle w:val="Hyperlink"/>
                <w:noProof/>
              </w:rPr>
              <w:t>6.5</w:t>
            </w:r>
            <w:r>
              <w:rPr>
                <w:rFonts w:eastAsiaTheme="minorEastAsia"/>
                <w:noProof/>
                <w:lang w:val="en-US"/>
              </w:rPr>
              <w:tab/>
            </w:r>
            <w:r w:rsidRPr="00CC4679">
              <w:rPr>
                <w:rStyle w:val="Hyperlink"/>
                <w:noProof/>
              </w:rPr>
              <w:t>Caching</w:t>
            </w:r>
            <w:r>
              <w:rPr>
                <w:noProof/>
                <w:webHidden/>
              </w:rPr>
              <w:tab/>
            </w:r>
            <w:r>
              <w:rPr>
                <w:noProof/>
                <w:webHidden/>
              </w:rPr>
              <w:fldChar w:fldCharType="begin"/>
            </w:r>
            <w:r>
              <w:rPr>
                <w:noProof/>
                <w:webHidden/>
              </w:rPr>
              <w:instrText xml:space="preserve"> PAGEREF _Toc482009628 \h </w:instrText>
            </w:r>
            <w:r>
              <w:rPr>
                <w:noProof/>
                <w:webHidden/>
              </w:rPr>
            </w:r>
            <w:r>
              <w:rPr>
                <w:noProof/>
                <w:webHidden/>
              </w:rPr>
              <w:fldChar w:fldCharType="separate"/>
            </w:r>
            <w:r>
              <w:rPr>
                <w:noProof/>
                <w:webHidden/>
              </w:rPr>
              <w:t>14</w:t>
            </w:r>
            <w:r>
              <w:rPr>
                <w:noProof/>
                <w:webHidden/>
              </w:rPr>
              <w:fldChar w:fldCharType="end"/>
            </w:r>
          </w:hyperlink>
        </w:p>
        <w:p w14:paraId="32D85F76" w14:textId="4052413D" w:rsidR="00B947F0" w:rsidRDefault="00B947F0">
          <w:pPr>
            <w:pStyle w:val="TOC2"/>
            <w:tabs>
              <w:tab w:val="left" w:pos="880"/>
              <w:tab w:val="right" w:leader="dot" w:pos="9736"/>
            </w:tabs>
            <w:rPr>
              <w:rFonts w:eastAsiaTheme="minorEastAsia"/>
              <w:noProof/>
              <w:lang w:val="en-US"/>
            </w:rPr>
          </w:pPr>
          <w:hyperlink w:anchor="_Toc482009629" w:history="1">
            <w:r w:rsidRPr="00CC4679">
              <w:rPr>
                <w:rStyle w:val="Hyperlink"/>
                <w:noProof/>
              </w:rPr>
              <w:t>6.6</w:t>
            </w:r>
            <w:r>
              <w:rPr>
                <w:rFonts w:eastAsiaTheme="minorEastAsia"/>
                <w:noProof/>
                <w:lang w:val="en-US"/>
              </w:rPr>
              <w:tab/>
            </w:r>
            <w:r w:rsidRPr="00CC4679">
              <w:rPr>
                <w:rStyle w:val="Hyperlink"/>
                <w:noProof/>
              </w:rPr>
              <w:t>Alert &amp; Notification</w:t>
            </w:r>
            <w:r>
              <w:rPr>
                <w:noProof/>
                <w:webHidden/>
              </w:rPr>
              <w:tab/>
            </w:r>
            <w:r>
              <w:rPr>
                <w:noProof/>
                <w:webHidden/>
              </w:rPr>
              <w:fldChar w:fldCharType="begin"/>
            </w:r>
            <w:r>
              <w:rPr>
                <w:noProof/>
                <w:webHidden/>
              </w:rPr>
              <w:instrText xml:space="preserve"> PAGEREF _Toc482009629 \h </w:instrText>
            </w:r>
            <w:r>
              <w:rPr>
                <w:noProof/>
                <w:webHidden/>
              </w:rPr>
            </w:r>
            <w:r>
              <w:rPr>
                <w:noProof/>
                <w:webHidden/>
              </w:rPr>
              <w:fldChar w:fldCharType="separate"/>
            </w:r>
            <w:r>
              <w:rPr>
                <w:noProof/>
                <w:webHidden/>
              </w:rPr>
              <w:t>14</w:t>
            </w:r>
            <w:r>
              <w:rPr>
                <w:noProof/>
                <w:webHidden/>
              </w:rPr>
              <w:fldChar w:fldCharType="end"/>
            </w:r>
          </w:hyperlink>
        </w:p>
        <w:p w14:paraId="31D2FBF9" w14:textId="3FA9C20A" w:rsidR="00B947F0" w:rsidRDefault="00B947F0">
          <w:pPr>
            <w:pStyle w:val="TOC1"/>
            <w:tabs>
              <w:tab w:val="left" w:pos="440"/>
              <w:tab w:val="right" w:leader="dot" w:pos="9736"/>
            </w:tabs>
            <w:rPr>
              <w:rFonts w:eastAsiaTheme="minorEastAsia"/>
              <w:noProof/>
              <w:lang w:val="en-US"/>
            </w:rPr>
          </w:pPr>
          <w:hyperlink w:anchor="_Toc482009630" w:history="1">
            <w:r w:rsidRPr="00CC4679">
              <w:rPr>
                <w:rStyle w:val="Hyperlink"/>
                <w:noProof/>
              </w:rPr>
              <w:t>7</w:t>
            </w:r>
            <w:r>
              <w:rPr>
                <w:rFonts w:eastAsiaTheme="minorEastAsia"/>
                <w:noProof/>
                <w:lang w:val="en-US"/>
              </w:rPr>
              <w:tab/>
            </w:r>
            <w:r w:rsidRPr="00CC4679">
              <w:rPr>
                <w:rStyle w:val="Hyperlink"/>
                <w:noProof/>
              </w:rPr>
              <w:t>Integration (External Systems) Architecture</w:t>
            </w:r>
            <w:r>
              <w:rPr>
                <w:noProof/>
                <w:webHidden/>
              </w:rPr>
              <w:tab/>
            </w:r>
            <w:r>
              <w:rPr>
                <w:noProof/>
                <w:webHidden/>
              </w:rPr>
              <w:fldChar w:fldCharType="begin"/>
            </w:r>
            <w:r>
              <w:rPr>
                <w:noProof/>
                <w:webHidden/>
              </w:rPr>
              <w:instrText xml:space="preserve"> PAGEREF _Toc482009630 \h </w:instrText>
            </w:r>
            <w:r>
              <w:rPr>
                <w:noProof/>
                <w:webHidden/>
              </w:rPr>
            </w:r>
            <w:r>
              <w:rPr>
                <w:noProof/>
                <w:webHidden/>
              </w:rPr>
              <w:fldChar w:fldCharType="separate"/>
            </w:r>
            <w:r>
              <w:rPr>
                <w:noProof/>
                <w:webHidden/>
              </w:rPr>
              <w:t>15</w:t>
            </w:r>
            <w:r>
              <w:rPr>
                <w:noProof/>
                <w:webHidden/>
              </w:rPr>
              <w:fldChar w:fldCharType="end"/>
            </w:r>
          </w:hyperlink>
        </w:p>
        <w:p w14:paraId="06194B97" w14:textId="194AE173" w:rsidR="00B947F0" w:rsidRDefault="00B947F0">
          <w:pPr>
            <w:pStyle w:val="TOC2"/>
            <w:tabs>
              <w:tab w:val="left" w:pos="880"/>
              <w:tab w:val="right" w:leader="dot" w:pos="9736"/>
            </w:tabs>
            <w:rPr>
              <w:rFonts w:eastAsiaTheme="minorEastAsia"/>
              <w:noProof/>
              <w:lang w:val="en-US"/>
            </w:rPr>
          </w:pPr>
          <w:hyperlink w:anchor="_Toc482009631" w:history="1">
            <w:r w:rsidRPr="00CC4679">
              <w:rPr>
                <w:rStyle w:val="Hyperlink"/>
                <w:noProof/>
              </w:rPr>
              <w:t>7.1</w:t>
            </w:r>
            <w:r>
              <w:rPr>
                <w:rFonts w:eastAsiaTheme="minorEastAsia"/>
                <w:noProof/>
                <w:lang w:val="en-US"/>
              </w:rPr>
              <w:tab/>
            </w:r>
            <w:r w:rsidRPr="00CC4679">
              <w:rPr>
                <w:rStyle w:val="Hyperlink"/>
                <w:noProof/>
              </w:rPr>
              <w:t>Solution Integration Diagram</w:t>
            </w:r>
            <w:r>
              <w:rPr>
                <w:noProof/>
                <w:webHidden/>
              </w:rPr>
              <w:tab/>
            </w:r>
            <w:r>
              <w:rPr>
                <w:noProof/>
                <w:webHidden/>
              </w:rPr>
              <w:fldChar w:fldCharType="begin"/>
            </w:r>
            <w:r>
              <w:rPr>
                <w:noProof/>
                <w:webHidden/>
              </w:rPr>
              <w:instrText xml:space="preserve"> PAGEREF _Toc482009631 \h </w:instrText>
            </w:r>
            <w:r>
              <w:rPr>
                <w:noProof/>
                <w:webHidden/>
              </w:rPr>
            </w:r>
            <w:r>
              <w:rPr>
                <w:noProof/>
                <w:webHidden/>
              </w:rPr>
              <w:fldChar w:fldCharType="separate"/>
            </w:r>
            <w:r>
              <w:rPr>
                <w:noProof/>
                <w:webHidden/>
              </w:rPr>
              <w:t>15</w:t>
            </w:r>
            <w:r>
              <w:rPr>
                <w:noProof/>
                <w:webHidden/>
              </w:rPr>
              <w:fldChar w:fldCharType="end"/>
            </w:r>
          </w:hyperlink>
        </w:p>
        <w:p w14:paraId="137581F3" w14:textId="5FE32900" w:rsidR="00B947F0" w:rsidRDefault="00B947F0">
          <w:pPr>
            <w:pStyle w:val="TOC2"/>
            <w:tabs>
              <w:tab w:val="left" w:pos="880"/>
              <w:tab w:val="right" w:leader="dot" w:pos="9736"/>
            </w:tabs>
            <w:rPr>
              <w:rFonts w:eastAsiaTheme="minorEastAsia"/>
              <w:noProof/>
              <w:lang w:val="en-US"/>
            </w:rPr>
          </w:pPr>
          <w:hyperlink w:anchor="_Toc482009632" w:history="1">
            <w:r w:rsidRPr="00CC4679">
              <w:rPr>
                <w:rStyle w:val="Hyperlink"/>
                <w:noProof/>
              </w:rPr>
              <w:t>7.2</w:t>
            </w:r>
            <w:r>
              <w:rPr>
                <w:rFonts w:eastAsiaTheme="minorEastAsia"/>
                <w:noProof/>
                <w:lang w:val="en-US"/>
              </w:rPr>
              <w:tab/>
            </w:r>
            <w:r w:rsidRPr="00CC4679">
              <w:rPr>
                <w:rStyle w:val="Hyperlink"/>
                <w:noProof/>
              </w:rPr>
              <w:t>Integration Components Description</w:t>
            </w:r>
            <w:r>
              <w:rPr>
                <w:noProof/>
                <w:webHidden/>
              </w:rPr>
              <w:tab/>
            </w:r>
            <w:r>
              <w:rPr>
                <w:noProof/>
                <w:webHidden/>
              </w:rPr>
              <w:fldChar w:fldCharType="begin"/>
            </w:r>
            <w:r>
              <w:rPr>
                <w:noProof/>
                <w:webHidden/>
              </w:rPr>
              <w:instrText xml:space="preserve"> PAGEREF _Toc482009632 \h </w:instrText>
            </w:r>
            <w:r>
              <w:rPr>
                <w:noProof/>
                <w:webHidden/>
              </w:rPr>
            </w:r>
            <w:r>
              <w:rPr>
                <w:noProof/>
                <w:webHidden/>
              </w:rPr>
              <w:fldChar w:fldCharType="separate"/>
            </w:r>
            <w:r>
              <w:rPr>
                <w:noProof/>
                <w:webHidden/>
              </w:rPr>
              <w:t>15</w:t>
            </w:r>
            <w:r>
              <w:rPr>
                <w:noProof/>
                <w:webHidden/>
              </w:rPr>
              <w:fldChar w:fldCharType="end"/>
            </w:r>
          </w:hyperlink>
        </w:p>
        <w:p w14:paraId="1E07138F" w14:textId="49CA1823" w:rsidR="00B947F0" w:rsidRDefault="00B947F0">
          <w:pPr>
            <w:pStyle w:val="TOC1"/>
            <w:tabs>
              <w:tab w:val="left" w:pos="440"/>
              <w:tab w:val="right" w:leader="dot" w:pos="9736"/>
            </w:tabs>
            <w:rPr>
              <w:rFonts w:eastAsiaTheme="minorEastAsia"/>
              <w:noProof/>
              <w:lang w:val="en-US"/>
            </w:rPr>
          </w:pPr>
          <w:hyperlink w:anchor="_Toc482009639" w:history="1">
            <w:r w:rsidRPr="00CC4679">
              <w:rPr>
                <w:rStyle w:val="Hyperlink"/>
                <w:noProof/>
              </w:rPr>
              <w:t>8</w:t>
            </w:r>
            <w:r>
              <w:rPr>
                <w:rFonts w:eastAsiaTheme="minorEastAsia"/>
                <w:noProof/>
                <w:lang w:val="en-US"/>
              </w:rPr>
              <w:tab/>
            </w:r>
            <w:r w:rsidRPr="00CC4679">
              <w:rPr>
                <w:rStyle w:val="Hyperlink"/>
                <w:noProof/>
              </w:rPr>
              <w:t>Deployment Architecture</w:t>
            </w:r>
            <w:r>
              <w:rPr>
                <w:noProof/>
                <w:webHidden/>
              </w:rPr>
              <w:tab/>
            </w:r>
            <w:r>
              <w:rPr>
                <w:noProof/>
                <w:webHidden/>
              </w:rPr>
              <w:fldChar w:fldCharType="begin"/>
            </w:r>
            <w:r>
              <w:rPr>
                <w:noProof/>
                <w:webHidden/>
              </w:rPr>
              <w:instrText xml:space="preserve"> PAGEREF _Toc482009639 \h </w:instrText>
            </w:r>
            <w:r>
              <w:rPr>
                <w:noProof/>
                <w:webHidden/>
              </w:rPr>
            </w:r>
            <w:r>
              <w:rPr>
                <w:noProof/>
                <w:webHidden/>
              </w:rPr>
              <w:fldChar w:fldCharType="separate"/>
            </w:r>
            <w:r>
              <w:rPr>
                <w:noProof/>
                <w:webHidden/>
              </w:rPr>
              <w:t>17</w:t>
            </w:r>
            <w:r>
              <w:rPr>
                <w:noProof/>
                <w:webHidden/>
              </w:rPr>
              <w:fldChar w:fldCharType="end"/>
            </w:r>
          </w:hyperlink>
        </w:p>
        <w:p w14:paraId="108604FB" w14:textId="51C4B7E0" w:rsidR="00B947F0" w:rsidRDefault="00B947F0">
          <w:pPr>
            <w:pStyle w:val="TOC2"/>
            <w:tabs>
              <w:tab w:val="left" w:pos="880"/>
              <w:tab w:val="right" w:leader="dot" w:pos="9736"/>
            </w:tabs>
            <w:rPr>
              <w:rFonts w:eastAsiaTheme="minorEastAsia"/>
              <w:noProof/>
              <w:lang w:val="en-US"/>
            </w:rPr>
          </w:pPr>
          <w:hyperlink w:anchor="_Toc482009640" w:history="1">
            <w:r w:rsidRPr="00CC4679">
              <w:rPr>
                <w:rStyle w:val="Hyperlink"/>
                <w:noProof/>
              </w:rPr>
              <w:t>8.1</w:t>
            </w:r>
            <w:r>
              <w:rPr>
                <w:rFonts w:eastAsiaTheme="minorEastAsia"/>
                <w:noProof/>
                <w:lang w:val="en-US"/>
              </w:rPr>
              <w:tab/>
            </w:r>
            <w:r w:rsidRPr="00CC4679">
              <w:rPr>
                <w:rStyle w:val="Hyperlink"/>
                <w:noProof/>
              </w:rPr>
              <w:t>Deployment Diagram</w:t>
            </w:r>
            <w:r>
              <w:rPr>
                <w:noProof/>
                <w:webHidden/>
              </w:rPr>
              <w:tab/>
            </w:r>
            <w:r>
              <w:rPr>
                <w:noProof/>
                <w:webHidden/>
              </w:rPr>
              <w:fldChar w:fldCharType="begin"/>
            </w:r>
            <w:r>
              <w:rPr>
                <w:noProof/>
                <w:webHidden/>
              </w:rPr>
              <w:instrText xml:space="preserve"> PAGEREF _Toc482009640 \h </w:instrText>
            </w:r>
            <w:r>
              <w:rPr>
                <w:noProof/>
                <w:webHidden/>
              </w:rPr>
            </w:r>
            <w:r>
              <w:rPr>
                <w:noProof/>
                <w:webHidden/>
              </w:rPr>
              <w:fldChar w:fldCharType="separate"/>
            </w:r>
            <w:r>
              <w:rPr>
                <w:noProof/>
                <w:webHidden/>
              </w:rPr>
              <w:t>17</w:t>
            </w:r>
            <w:r>
              <w:rPr>
                <w:noProof/>
                <w:webHidden/>
              </w:rPr>
              <w:fldChar w:fldCharType="end"/>
            </w:r>
          </w:hyperlink>
        </w:p>
        <w:p w14:paraId="0079D539" w14:textId="74AACF92" w:rsidR="00B947F0" w:rsidRDefault="00B947F0">
          <w:pPr>
            <w:pStyle w:val="TOC2"/>
            <w:tabs>
              <w:tab w:val="left" w:pos="880"/>
              <w:tab w:val="right" w:leader="dot" w:pos="9736"/>
            </w:tabs>
            <w:rPr>
              <w:rFonts w:eastAsiaTheme="minorEastAsia"/>
              <w:noProof/>
              <w:lang w:val="en-US"/>
            </w:rPr>
          </w:pPr>
          <w:hyperlink w:anchor="_Toc482009641" w:history="1">
            <w:r w:rsidRPr="00CC4679">
              <w:rPr>
                <w:rStyle w:val="Hyperlink"/>
                <w:noProof/>
              </w:rPr>
              <w:t>8.2</w:t>
            </w:r>
            <w:r>
              <w:rPr>
                <w:rFonts w:eastAsiaTheme="minorEastAsia"/>
                <w:noProof/>
                <w:lang w:val="en-US"/>
              </w:rPr>
              <w:tab/>
            </w:r>
            <w:r w:rsidRPr="00CC4679">
              <w:rPr>
                <w:rStyle w:val="Hyperlink"/>
                <w:noProof/>
              </w:rPr>
              <w:t>Components Description</w:t>
            </w:r>
            <w:r>
              <w:rPr>
                <w:noProof/>
                <w:webHidden/>
              </w:rPr>
              <w:tab/>
            </w:r>
            <w:r>
              <w:rPr>
                <w:noProof/>
                <w:webHidden/>
              </w:rPr>
              <w:fldChar w:fldCharType="begin"/>
            </w:r>
            <w:r>
              <w:rPr>
                <w:noProof/>
                <w:webHidden/>
              </w:rPr>
              <w:instrText xml:space="preserve"> PAGEREF _Toc482009641 \h </w:instrText>
            </w:r>
            <w:r>
              <w:rPr>
                <w:noProof/>
                <w:webHidden/>
              </w:rPr>
            </w:r>
            <w:r>
              <w:rPr>
                <w:noProof/>
                <w:webHidden/>
              </w:rPr>
              <w:fldChar w:fldCharType="separate"/>
            </w:r>
            <w:r>
              <w:rPr>
                <w:noProof/>
                <w:webHidden/>
              </w:rPr>
              <w:t>17</w:t>
            </w:r>
            <w:r>
              <w:rPr>
                <w:noProof/>
                <w:webHidden/>
              </w:rPr>
              <w:fldChar w:fldCharType="end"/>
            </w:r>
          </w:hyperlink>
        </w:p>
        <w:p w14:paraId="5CF59C7C" w14:textId="05D9263F" w:rsidR="00B947F0" w:rsidRDefault="00B947F0">
          <w:pPr>
            <w:pStyle w:val="TOC3"/>
            <w:rPr>
              <w:rFonts w:eastAsiaTheme="minorEastAsia"/>
              <w:noProof/>
              <w:lang w:val="en-US"/>
            </w:rPr>
          </w:pPr>
          <w:hyperlink w:anchor="_Toc482009644" w:history="1">
            <w:r w:rsidRPr="00CC4679">
              <w:rPr>
                <w:rStyle w:val="Hyperlink"/>
                <w:noProof/>
              </w:rPr>
              <w:t>8.2.1</w:t>
            </w:r>
            <w:r>
              <w:rPr>
                <w:rFonts w:eastAsiaTheme="minorEastAsia"/>
                <w:noProof/>
                <w:lang w:val="en-US"/>
              </w:rPr>
              <w:tab/>
            </w:r>
            <w:r w:rsidRPr="00CC4679">
              <w:rPr>
                <w:rStyle w:val="Hyperlink"/>
                <w:noProof/>
              </w:rPr>
              <w:t>Presentation Layer</w:t>
            </w:r>
            <w:r>
              <w:rPr>
                <w:noProof/>
                <w:webHidden/>
              </w:rPr>
              <w:tab/>
            </w:r>
            <w:r>
              <w:rPr>
                <w:noProof/>
                <w:webHidden/>
              </w:rPr>
              <w:fldChar w:fldCharType="begin"/>
            </w:r>
            <w:r>
              <w:rPr>
                <w:noProof/>
                <w:webHidden/>
              </w:rPr>
              <w:instrText xml:space="preserve"> PAGEREF _Toc482009644 \h </w:instrText>
            </w:r>
            <w:r>
              <w:rPr>
                <w:noProof/>
                <w:webHidden/>
              </w:rPr>
            </w:r>
            <w:r>
              <w:rPr>
                <w:noProof/>
                <w:webHidden/>
              </w:rPr>
              <w:fldChar w:fldCharType="separate"/>
            </w:r>
            <w:r>
              <w:rPr>
                <w:noProof/>
                <w:webHidden/>
              </w:rPr>
              <w:t>17</w:t>
            </w:r>
            <w:r>
              <w:rPr>
                <w:noProof/>
                <w:webHidden/>
              </w:rPr>
              <w:fldChar w:fldCharType="end"/>
            </w:r>
          </w:hyperlink>
        </w:p>
        <w:p w14:paraId="55812467" w14:textId="2961F215" w:rsidR="00B947F0" w:rsidRDefault="00B947F0">
          <w:pPr>
            <w:pStyle w:val="TOC3"/>
            <w:rPr>
              <w:rFonts w:eastAsiaTheme="minorEastAsia"/>
              <w:noProof/>
              <w:lang w:val="en-US"/>
            </w:rPr>
          </w:pPr>
          <w:hyperlink w:anchor="_Toc482009645" w:history="1">
            <w:r w:rsidRPr="00CC4679">
              <w:rPr>
                <w:rStyle w:val="Hyperlink"/>
                <w:noProof/>
              </w:rPr>
              <w:t>8.2.2</w:t>
            </w:r>
            <w:r>
              <w:rPr>
                <w:rFonts w:eastAsiaTheme="minorEastAsia"/>
                <w:noProof/>
                <w:lang w:val="en-US"/>
              </w:rPr>
              <w:tab/>
            </w:r>
            <w:r w:rsidRPr="00CC4679">
              <w:rPr>
                <w:rStyle w:val="Hyperlink"/>
                <w:noProof/>
              </w:rPr>
              <w:t>Service Layer</w:t>
            </w:r>
            <w:r>
              <w:rPr>
                <w:noProof/>
                <w:webHidden/>
              </w:rPr>
              <w:tab/>
            </w:r>
            <w:r>
              <w:rPr>
                <w:noProof/>
                <w:webHidden/>
              </w:rPr>
              <w:fldChar w:fldCharType="begin"/>
            </w:r>
            <w:r>
              <w:rPr>
                <w:noProof/>
                <w:webHidden/>
              </w:rPr>
              <w:instrText xml:space="preserve"> PAGEREF _Toc482009645 \h </w:instrText>
            </w:r>
            <w:r>
              <w:rPr>
                <w:noProof/>
                <w:webHidden/>
              </w:rPr>
            </w:r>
            <w:r>
              <w:rPr>
                <w:noProof/>
                <w:webHidden/>
              </w:rPr>
              <w:fldChar w:fldCharType="separate"/>
            </w:r>
            <w:r>
              <w:rPr>
                <w:noProof/>
                <w:webHidden/>
              </w:rPr>
              <w:t>17</w:t>
            </w:r>
            <w:r>
              <w:rPr>
                <w:noProof/>
                <w:webHidden/>
              </w:rPr>
              <w:fldChar w:fldCharType="end"/>
            </w:r>
          </w:hyperlink>
        </w:p>
        <w:p w14:paraId="565E632D" w14:textId="479092E3" w:rsidR="00B947F0" w:rsidRDefault="00B947F0">
          <w:pPr>
            <w:pStyle w:val="TOC3"/>
            <w:rPr>
              <w:rFonts w:eastAsiaTheme="minorEastAsia"/>
              <w:noProof/>
              <w:lang w:val="en-US"/>
            </w:rPr>
          </w:pPr>
          <w:hyperlink w:anchor="_Toc482009646" w:history="1">
            <w:r w:rsidRPr="00CC4679">
              <w:rPr>
                <w:rStyle w:val="Hyperlink"/>
                <w:noProof/>
              </w:rPr>
              <w:t>8.2.3</w:t>
            </w:r>
            <w:r>
              <w:rPr>
                <w:rFonts w:eastAsiaTheme="minorEastAsia"/>
                <w:noProof/>
                <w:lang w:val="en-US"/>
              </w:rPr>
              <w:tab/>
            </w:r>
            <w:r w:rsidRPr="00CC4679">
              <w:rPr>
                <w:rStyle w:val="Hyperlink"/>
                <w:noProof/>
              </w:rPr>
              <w:t>Persistence Layer</w:t>
            </w:r>
            <w:r>
              <w:rPr>
                <w:noProof/>
                <w:webHidden/>
              </w:rPr>
              <w:tab/>
            </w:r>
            <w:r>
              <w:rPr>
                <w:noProof/>
                <w:webHidden/>
              </w:rPr>
              <w:fldChar w:fldCharType="begin"/>
            </w:r>
            <w:r>
              <w:rPr>
                <w:noProof/>
                <w:webHidden/>
              </w:rPr>
              <w:instrText xml:space="preserve"> PAGEREF _Toc482009646 \h </w:instrText>
            </w:r>
            <w:r>
              <w:rPr>
                <w:noProof/>
                <w:webHidden/>
              </w:rPr>
            </w:r>
            <w:r>
              <w:rPr>
                <w:noProof/>
                <w:webHidden/>
              </w:rPr>
              <w:fldChar w:fldCharType="separate"/>
            </w:r>
            <w:r>
              <w:rPr>
                <w:noProof/>
                <w:webHidden/>
              </w:rPr>
              <w:t>18</w:t>
            </w:r>
            <w:r>
              <w:rPr>
                <w:noProof/>
                <w:webHidden/>
              </w:rPr>
              <w:fldChar w:fldCharType="end"/>
            </w:r>
          </w:hyperlink>
        </w:p>
        <w:p w14:paraId="7E0F946E" w14:textId="6C501E8E" w:rsidR="00B947F0" w:rsidRDefault="00B947F0">
          <w:pPr>
            <w:pStyle w:val="TOC3"/>
            <w:rPr>
              <w:rFonts w:eastAsiaTheme="minorEastAsia"/>
              <w:noProof/>
              <w:lang w:val="en-US"/>
            </w:rPr>
          </w:pPr>
          <w:hyperlink w:anchor="_Toc482009647" w:history="1">
            <w:r w:rsidRPr="00CC4679">
              <w:rPr>
                <w:rStyle w:val="Hyperlink"/>
                <w:noProof/>
              </w:rPr>
              <w:t>8.2.4</w:t>
            </w:r>
            <w:r>
              <w:rPr>
                <w:rFonts w:eastAsiaTheme="minorEastAsia"/>
                <w:noProof/>
                <w:lang w:val="en-US"/>
              </w:rPr>
              <w:tab/>
            </w:r>
            <w:r w:rsidRPr="00CC4679">
              <w:rPr>
                <w:rStyle w:val="Hyperlink"/>
                <w:noProof/>
              </w:rPr>
              <w:t>Database Layer</w:t>
            </w:r>
            <w:r>
              <w:rPr>
                <w:noProof/>
                <w:webHidden/>
              </w:rPr>
              <w:tab/>
            </w:r>
            <w:r>
              <w:rPr>
                <w:noProof/>
                <w:webHidden/>
              </w:rPr>
              <w:fldChar w:fldCharType="begin"/>
            </w:r>
            <w:r>
              <w:rPr>
                <w:noProof/>
                <w:webHidden/>
              </w:rPr>
              <w:instrText xml:space="preserve"> PAGEREF _Toc482009647 \h </w:instrText>
            </w:r>
            <w:r>
              <w:rPr>
                <w:noProof/>
                <w:webHidden/>
              </w:rPr>
            </w:r>
            <w:r>
              <w:rPr>
                <w:noProof/>
                <w:webHidden/>
              </w:rPr>
              <w:fldChar w:fldCharType="separate"/>
            </w:r>
            <w:r>
              <w:rPr>
                <w:noProof/>
                <w:webHidden/>
              </w:rPr>
              <w:t>18</w:t>
            </w:r>
            <w:r>
              <w:rPr>
                <w:noProof/>
                <w:webHidden/>
              </w:rPr>
              <w:fldChar w:fldCharType="end"/>
            </w:r>
          </w:hyperlink>
        </w:p>
        <w:p w14:paraId="36BE2D0F" w14:textId="5C62F99D" w:rsidR="00B947F0" w:rsidRDefault="00B947F0">
          <w:pPr>
            <w:pStyle w:val="TOC3"/>
            <w:rPr>
              <w:rFonts w:eastAsiaTheme="minorEastAsia"/>
              <w:noProof/>
              <w:lang w:val="en-US"/>
            </w:rPr>
          </w:pPr>
          <w:hyperlink w:anchor="_Toc482009648" w:history="1">
            <w:r w:rsidRPr="00CC4679">
              <w:rPr>
                <w:rStyle w:val="Hyperlink"/>
                <w:noProof/>
              </w:rPr>
              <w:t>8.2.5</w:t>
            </w:r>
            <w:r>
              <w:rPr>
                <w:rFonts w:eastAsiaTheme="minorEastAsia"/>
                <w:noProof/>
                <w:lang w:val="en-US"/>
              </w:rPr>
              <w:tab/>
            </w:r>
            <w:r w:rsidRPr="00CC4679">
              <w:rPr>
                <w:rStyle w:val="Hyperlink"/>
                <w:noProof/>
              </w:rPr>
              <w:t>Third Party Services</w:t>
            </w:r>
            <w:r>
              <w:rPr>
                <w:noProof/>
                <w:webHidden/>
              </w:rPr>
              <w:tab/>
            </w:r>
            <w:r>
              <w:rPr>
                <w:noProof/>
                <w:webHidden/>
              </w:rPr>
              <w:fldChar w:fldCharType="begin"/>
            </w:r>
            <w:r>
              <w:rPr>
                <w:noProof/>
                <w:webHidden/>
              </w:rPr>
              <w:instrText xml:space="preserve"> PAGEREF _Toc482009648 \h </w:instrText>
            </w:r>
            <w:r>
              <w:rPr>
                <w:noProof/>
                <w:webHidden/>
              </w:rPr>
            </w:r>
            <w:r>
              <w:rPr>
                <w:noProof/>
                <w:webHidden/>
              </w:rPr>
              <w:fldChar w:fldCharType="separate"/>
            </w:r>
            <w:r>
              <w:rPr>
                <w:noProof/>
                <w:webHidden/>
              </w:rPr>
              <w:t>18</w:t>
            </w:r>
            <w:r>
              <w:rPr>
                <w:noProof/>
                <w:webHidden/>
              </w:rPr>
              <w:fldChar w:fldCharType="end"/>
            </w:r>
          </w:hyperlink>
        </w:p>
        <w:p w14:paraId="38D35DE9" w14:textId="03522B7A" w:rsidR="00B947F0" w:rsidRDefault="00B947F0">
          <w:pPr>
            <w:pStyle w:val="TOC3"/>
            <w:rPr>
              <w:rFonts w:eastAsiaTheme="minorEastAsia"/>
              <w:noProof/>
              <w:lang w:val="en-US"/>
            </w:rPr>
          </w:pPr>
          <w:hyperlink w:anchor="_Toc482009649" w:history="1">
            <w:r w:rsidRPr="00CC4679">
              <w:rPr>
                <w:rStyle w:val="Hyperlink"/>
                <w:noProof/>
              </w:rPr>
              <w:t>8.2.6</w:t>
            </w:r>
            <w:r>
              <w:rPr>
                <w:rFonts w:eastAsiaTheme="minorEastAsia"/>
                <w:noProof/>
                <w:lang w:val="en-US"/>
              </w:rPr>
              <w:tab/>
            </w:r>
            <w:r w:rsidRPr="00CC4679">
              <w:rPr>
                <w:rStyle w:val="Hyperlink"/>
                <w:noProof/>
              </w:rPr>
              <w:t>Scheduler Service</w:t>
            </w:r>
            <w:r>
              <w:rPr>
                <w:noProof/>
                <w:webHidden/>
              </w:rPr>
              <w:tab/>
            </w:r>
            <w:r>
              <w:rPr>
                <w:noProof/>
                <w:webHidden/>
              </w:rPr>
              <w:fldChar w:fldCharType="begin"/>
            </w:r>
            <w:r>
              <w:rPr>
                <w:noProof/>
                <w:webHidden/>
              </w:rPr>
              <w:instrText xml:space="preserve"> PAGEREF _Toc482009649 \h </w:instrText>
            </w:r>
            <w:r>
              <w:rPr>
                <w:noProof/>
                <w:webHidden/>
              </w:rPr>
            </w:r>
            <w:r>
              <w:rPr>
                <w:noProof/>
                <w:webHidden/>
              </w:rPr>
              <w:fldChar w:fldCharType="separate"/>
            </w:r>
            <w:r>
              <w:rPr>
                <w:noProof/>
                <w:webHidden/>
              </w:rPr>
              <w:t>18</w:t>
            </w:r>
            <w:r>
              <w:rPr>
                <w:noProof/>
                <w:webHidden/>
              </w:rPr>
              <w:fldChar w:fldCharType="end"/>
            </w:r>
          </w:hyperlink>
        </w:p>
        <w:p w14:paraId="1FC675BC" w14:textId="2261AE6F" w:rsidR="00B947F0" w:rsidRDefault="00B947F0">
          <w:pPr>
            <w:pStyle w:val="TOC3"/>
            <w:rPr>
              <w:rFonts w:eastAsiaTheme="minorEastAsia"/>
              <w:noProof/>
              <w:lang w:val="en-US"/>
            </w:rPr>
          </w:pPr>
          <w:hyperlink w:anchor="_Toc482009650" w:history="1">
            <w:r w:rsidRPr="00CC4679">
              <w:rPr>
                <w:rStyle w:val="Hyperlink"/>
                <w:noProof/>
              </w:rPr>
              <w:t>8.2.7</w:t>
            </w:r>
            <w:r>
              <w:rPr>
                <w:rFonts w:eastAsiaTheme="minorEastAsia"/>
                <w:noProof/>
                <w:lang w:val="en-US"/>
              </w:rPr>
              <w:tab/>
            </w:r>
            <w:r w:rsidRPr="00CC4679">
              <w:rPr>
                <w:rStyle w:val="Hyperlink"/>
                <w:noProof/>
              </w:rPr>
              <w:t>Document Repository</w:t>
            </w:r>
            <w:r>
              <w:rPr>
                <w:noProof/>
                <w:webHidden/>
              </w:rPr>
              <w:tab/>
            </w:r>
            <w:r>
              <w:rPr>
                <w:noProof/>
                <w:webHidden/>
              </w:rPr>
              <w:fldChar w:fldCharType="begin"/>
            </w:r>
            <w:r>
              <w:rPr>
                <w:noProof/>
                <w:webHidden/>
              </w:rPr>
              <w:instrText xml:space="preserve"> PAGEREF _Toc482009650 \h </w:instrText>
            </w:r>
            <w:r>
              <w:rPr>
                <w:noProof/>
                <w:webHidden/>
              </w:rPr>
            </w:r>
            <w:r>
              <w:rPr>
                <w:noProof/>
                <w:webHidden/>
              </w:rPr>
              <w:fldChar w:fldCharType="separate"/>
            </w:r>
            <w:r>
              <w:rPr>
                <w:noProof/>
                <w:webHidden/>
              </w:rPr>
              <w:t>18</w:t>
            </w:r>
            <w:r>
              <w:rPr>
                <w:noProof/>
                <w:webHidden/>
              </w:rPr>
              <w:fldChar w:fldCharType="end"/>
            </w:r>
          </w:hyperlink>
        </w:p>
        <w:p w14:paraId="1B9F68B8" w14:textId="6D4BFD40" w:rsidR="00B947F0" w:rsidRDefault="00B947F0">
          <w:pPr>
            <w:pStyle w:val="TOC1"/>
            <w:tabs>
              <w:tab w:val="left" w:pos="440"/>
              <w:tab w:val="right" w:leader="dot" w:pos="9736"/>
            </w:tabs>
            <w:rPr>
              <w:rFonts w:eastAsiaTheme="minorEastAsia"/>
              <w:noProof/>
              <w:lang w:val="en-US"/>
            </w:rPr>
          </w:pPr>
          <w:hyperlink w:anchor="_Toc482009651" w:history="1">
            <w:r w:rsidRPr="00CC4679">
              <w:rPr>
                <w:rStyle w:val="Hyperlink"/>
                <w:noProof/>
              </w:rPr>
              <w:t>9</w:t>
            </w:r>
            <w:r>
              <w:rPr>
                <w:rFonts w:eastAsiaTheme="minorEastAsia"/>
                <w:noProof/>
                <w:lang w:val="en-US"/>
              </w:rPr>
              <w:tab/>
            </w:r>
            <w:r w:rsidRPr="00CC4679">
              <w:rPr>
                <w:rStyle w:val="Hyperlink"/>
                <w:noProof/>
              </w:rPr>
              <w:t>Solution Maintenance Tips and Caveats</w:t>
            </w:r>
            <w:r>
              <w:rPr>
                <w:noProof/>
                <w:webHidden/>
              </w:rPr>
              <w:tab/>
            </w:r>
            <w:r>
              <w:rPr>
                <w:noProof/>
                <w:webHidden/>
              </w:rPr>
              <w:fldChar w:fldCharType="begin"/>
            </w:r>
            <w:r>
              <w:rPr>
                <w:noProof/>
                <w:webHidden/>
              </w:rPr>
              <w:instrText xml:space="preserve"> PAGEREF _Toc482009651 \h </w:instrText>
            </w:r>
            <w:r>
              <w:rPr>
                <w:noProof/>
                <w:webHidden/>
              </w:rPr>
            </w:r>
            <w:r>
              <w:rPr>
                <w:noProof/>
                <w:webHidden/>
              </w:rPr>
              <w:fldChar w:fldCharType="separate"/>
            </w:r>
            <w:r>
              <w:rPr>
                <w:noProof/>
                <w:webHidden/>
              </w:rPr>
              <w:t>19</w:t>
            </w:r>
            <w:r>
              <w:rPr>
                <w:noProof/>
                <w:webHidden/>
              </w:rPr>
              <w:fldChar w:fldCharType="end"/>
            </w:r>
          </w:hyperlink>
        </w:p>
        <w:p w14:paraId="4D810FE4" w14:textId="24AC85AD" w:rsidR="00B947F0" w:rsidRDefault="00B947F0">
          <w:pPr>
            <w:pStyle w:val="TOC2"/>
            <w:tabs>
              <w:tab w:val="left" w:pos="880"/>
              <w:tab w:val="right" w:leader="dot" w:pos="9736"/>
            </w:tabs>
            <w:rPr>
              <w:rFonts w:eastAsiaTheme="minorEastAsia"/>
              <w:noProof/>
              <w:lang w:val="en-US"/>
            </w:rPr>
          </w:pPr>
          <w:hyperlink w:anchor="_Toc482009652" w:history="1">
            <w:r w:rsidRPr="00CC4679">
              <w:rPr>
                <w:rStyle w:val="Hyperlink"/>
                <w:noProof/>
              </w:rPr>
              <w:t>9.1</w:t>
            </w:r>
            <w:r>
              <w:rPr>
                <w:rFonts w:eastAsiaTheme="minorEastAsia"/>
                <w:noProof/>
                <w:lang w:val="en-US"/>
              </w:rPr>
              <w:tab/>
            </w:r>
            <w:r w:rsidRPr="00CC4679">
              <w:rPr>
                <w:rStyle w:val="Hyperlink"/>
                <w:noProof/>
              </w:rPr>
              <w:t>What to do to add a new module?</w:t>
            </w:r>
            <w:r>
              <w:rPr>
                <w:noProof/>
                <w:webHidden/>
              </w:rPr>
              <w:tab/>
            </w:r>
            <w:r>
              <w:rPr>
                <w:noProof/>
                <w:webHidden/>
              </w:rPr>
              <w:fldChar w:fldCharType="begin"/>
            </w:r>
            <w:r>
              <w:rPr>
                <w:noProof/>
                <w:webHidden/>
              </w:rPr>
              <w:instrText xml:space="preserve"> PAGEREF _Toc482009652 \h </w:instrText>
            </w:r>
            <w:r>
              <w:rPr>
                <w:noProof/>
                <w:webHidden/>
              </w:rPr>
            </w:r>
            <w:r>
              <w:rPr>
                <w:noProof/>
                <w:webHidden/>
              </w:rPr>
              <w:fldChar w:fldCharType="separate"/>
            </w:r>
            <w:r>
              <w:rPr>
                <w:noProof/>
                <w:webHidden/>
              </w:rPr>
              <w:t>19</w:t>
            </w:r>
            <w:r>
              <w:rPr>
                <w:noProof/>
                <w:webHidden/>
              </w:rPr>
              <w:fldChar w:fldCharType="end"/>
            </w:r>
          </w:hyperlink>
        </w:p>
        <w:p w14:paraId="6B4B8EBE" w14:textId="6A075C4A" w:rsidR="00B947F0" w:rsidRDefault="00B947F0">
          <w:pPr>
            <w:pStyle w:val="TOC2"/>
            <w:tabs>
              <w:tab w:val="left" w:pos="880"/>
              <w:tab w:val="right" w:leader="dot" w:pos="9736"/>
            </w:tabs>
            <w:rPr>
              <w:rFonts w:eastAsiaTheme="minorEastAsia"/>
              <w:noProof/>
              <w:lang w:val="en-US"/>
            </w:rPr>
          </w:pPr>
          <w:hyperlink w:anchor="_Toc482009653" w:history="1">
            <w:r w:rsidRPr="00CC4679">
              <w:rPr>
                <w:rStyle w:val="Hyperlink"/>
                <w:noProof/>
              </w:rPr>
              <w:t>9.2</w:t>
            </w:r>
            <w:r>
              <w:rPr>
                <w:rFonts w:eastAsiaTheme="minorEastAsia"/>
                <w:noProof/>
                <w:lang w:val="en-US"/>
              </w:rPr>
              <w:tab/>
            </w:r>
            <w:r w:rsidRPr="00CC4679">
              <w:rPr>
                <w:rStyle w:val="Hyperlink"/>
                <w:noProof/>
              </w:rPr>
              <w:t>What to do to run application in debug mode?</w:t>
            </w:r>
            <w:r>
              <w:rPr>
                <w:noProof/>
                <w:webHidden/>
              </w:rPr>
              <w:tab/>
            </w:r>
            <w:r>
              <w:rPr>
                <w:noProof/>
                <w:webHidden/>
              </w:rPr>
              <w:fldChar w:fldCharType="begin"/>
            </w:r>
            <w:r>
              <w:rPr>
                <w:noProof/>
                <w:webHidden/>
              </w:rPr>
              <w:instrText xml:space="preserve"> PAGEREF _Toc482009653 \h </w:instrText>
            </w:r>
            <w:r>
              <w:rPr>
                <w:noProof/>
                <w:webHidden/>
              </w:rPr>
            </w:r>
            <w:r>
              <w:rPr>
                <w:noProof/>
                <w:webHidden/>
              </w:rPr>
              <w:fldChar w:fldCharType="separate"/>
            </w:r>
            <w:r>
              <w:rPr>
                <w:noProof/>
                <w:webHidden/>
              </w:rPr>
              <w:t>19</w:t>
            </w:r>
            <w:r>
              <w:rPr>
                <w:noProof/>
                <w:webHidden/>
              </w:rPr>
              <w:fldChar w:fldCharType="end"/>
            </w:r>
          </w:hyperlink>
        </w:p>
        <w:p w14:paraId="4CB004F6" w14:textId="196A1CF7" w:rsidR="00B947F0" w:rsidRDefault="00B947F0">
          <w:pPr>
            <w:pStyle w:val="TOC2"/>
            <w:tabs>
              <w:tab w:val="left" w:pos="880"/>
              <w:tab w:val="right" w:leader="dot" w:pos="9736"/>
            </w:tabs>
            <w:rPr>
              <w:rFonts w:eastAsiaTheme="minorEastAsia"/>
              <w:noProof/>
              <w:lang w:val="en-US"/>
            </w:rPr>
          </w:pPr>
          <w:hyperlink w:anchor="_Toc482009654" w:history="1">
            <w:r w:rsidRPr="00CC4679">
              <w:rPr>
                <w:rStyle w:val="Hyperlink"/>
                <w:noProof/>
              </w:rPr>
              <w:t>9.3</w:t>
            </w:r>
            <w:r>
              <w:rPr>
                <w:rFonts w:eastAsiaTheme="minorEastAsia"/>
                <w:noProof/>
                <w:lang w:val="en-US"/>
              </w:rPr>
              <w:tab/>
            </w:r>
            <w:r w:rsidRPr="00CC4679">
              <w:rPr>
                <w:rStyle w:val="Hyperlink"/>
                <w:noProof/>
              </w:rPr>
              <w:t>……</w:t>
            </w:r>
            <w:r>
              <w:rPr>
                <w:noProof/>
                <w:webHidden/>
              </w:rPr>
              <w:tab/>
            </w:r>
            <w:r>
              <w:rPr>
                <w:noProof/>
                <w:webHidden/>
              </w:rPr>
              <w:fldChar w:fldCharType="begin"/>
            </w:r>
            <w:r>
              <w:rPr>
                <w:noProof/>
                <w:webHidden/>
              </w:rPr>
              <w:instrText xml:space="preserve"> PAGEREF _Toc482009654 \h </w:instrText>
            </w:r>
            <w:r>
              <w:rPr>
                <w:noProof/>
                <w:webHidden/>
              </w:rPr>
            </w:r>
            <w:r>
              <w:rPr>
                <w:noProof/>
                <w:webHidden/>
              </w:rPr>
              <w:fldChar w:fldCharType="separate"/>
            </w:r>
            <w:r>
              <w:rPr>
                <w:noProof/>
                <w:webHidden/>
              </w:rPr>
              <w:t>19</w:t>
            </w:r>
            <w:r>
              <w:rPr>
                <w:noProof/>
                <w:webHidden/>
              </w:rPr>
              <w:fldChar w:fldCharType="end"/>
            </w:r>
          </w:hyperlink>
        </w:p>
        <w:p w14:paraId="17BB279D" w14:textId="305C24B3" w:rsidR="00B947F0" w:rsidRDefault="00B947F0">
          <w:pPr>
            <w:pStyle w:val="TOC1"/>
            <w:tabs>
              <w:tab w:val="left" w:pos="660"/>
              <w:tab w:val="right" w:leader="dot" w:pos="9736"/>
            </w:tabs>
            <w:rPr>
              <w:rFonts w:eastAsiaTheme="minorEastAsia"/>
              <w:noProof/>
              <w:lang w:val="en-US"/>
            </w:rPr>
          </w:pPr>
          <w:hyperlink w:anchor="_Toc482009655" w:history="1">
            <w:r w:rsidRPr="00CC4679">
              <w:rPr>
                <w:rStyle w:val="Hyperlink"/>
                <w:noProof/>
              </w:rPr>
              <w:t>10</w:t>
            </w:r>
            <w:r>
              <w:rPr>
                <w:rFonts w:eastAsiaTheme="minorEastAsia"/>
                <w:noProof/>
                <w:lang w:val="en-US"/>
              </w:rPr>
              <w:tab/>
            </w:r>
            <w:r w:rsidRPr="00CC4679">
              <w:rPr>
                <w:rStyle w:val="Hyperlink"/>
                <w:noProof/>
              </w:rPr>
              <w:t>Glossary</w:t>
            </w:r>
            <w:r>
              <w:rPr>
                <w:noProof/>
                <w:webHidden/>
              </w:rPr>
              <w:tab/>
            </w:r>
            <w:r>
              <w:rPr>
                <w:noProof/>
                <w:webHidden/>
              </w:rPr>
              <w:fldChar w:fldCharType="begin"/>
            </w:r>
            <w:r>
              <w:rPr>
                <w:noProof/>
                <w:webHidden/>
              </w:rPr>
              <w:instrText xml:space="preserve"> PAGEREF _Toc482009655 \h </w:instrText>
            </w:r>
            <w:r>
              <w:rPr>
                <w:noProof/>
                <w:webHidden/>
              </w:rPr>
            </w:r>
            <w:r>
              <w:rPr>
                <w:noProof/>
                <w:webHidden/>
              </w:rPr>
              <w:fldChar w:fldCharType="separate"/>
            </w:r>
            <w:r>
              <w:rPr>
                <w:noProof/>
                <w:webHidden/>
              </w:rPr>
              <w:t>20</w:t>
            </w:r>
            <w:r>
              <w:rPr>
                <w:noProof/>
                <w:webHidden/>
              </w:rPr>
              <w:fldChar w:fldCharType="end"/>
            </w:r>
          </w:hyperlink>
        </w:p>
        <w:p w14:paraId="01EB6823" w14:textId="23428660" w:rsidR="00B947F0" w:rsidRDefault="00B947F0">
          <w:pPr>
            <w:pStyle w:val="TOC2"/>
            <w:tabs>
              <w:tab w:val="left" w:pos="880"/>
              <w:tab w:val="right" w:leader="dot" w:pos="9736"/>
            </w:tabs>
            <w:rPr>
              <w:rFonts w:eastAsiaTheme="minorEastAsia"/>
              <w:noProof/>
              <w:lang w:val="en-US"/>
            </w:rPr>
          </w:pPr>
          <w:hyperlink w:anchor="_Toc482009656" w:history="1">
            <w:r w:rsidRPr="00CC4679">
              <w:rPr>
                <w:rStyle w:val="Hyperlink"/>
                <w:noProof/>
              </w:rPr>
              <w:t>10.1</w:t>
            </w:r>
            <w:r>
              <w:rPr>
                <w:rFonts w:eastAsiaTheme="minorEastAsia"/>
                <w:noProof/>
                <w:lang w:val="en-US"/>
              </w:rPr>
              <w:tab/>
            </w:r>
            <w:r w:rsidRPr="00CC4679">
              <w:rPr>
                <w:rStyle w:val="Hyperlink"/>
                <w:noProof/>
              </w:rPr>
              <w:t>Requirements Traceability Matrix</w:t>
            </w:r>
            <w:r>
              <w:rPr>
                <w:noProof/>
                <w:webHidden/>
              </w:rPr>
              <w:tab/>
            </w:r>
            <w:r>
              <w:rPr>
                <w:noProof/>
                <w:webHidden/>
              </w:rPr>
              <w:fldChar w:fldCharType="begin"/>
            </w:r>
            <w:r>
              <w:rPr>
                <w:noProof/>
                <w:webHidden/>
              </w:rPr>
              <w:instrText xml:space="preserve"> PAGEREF _Toc482009656 \h </w:instrText>
            </w:r>
            <w:r>
              <w:rPr>
                <w:noProof/>
                <w:webHidden/>
              </w:rPr>
            </w:r>
            <w:r>
              <w:rPr>
                <w:noProof/>
                <w:webHidden/>
              </w:rPr>
              <w:fldChar w:fldCharType="separate"/>
            </w:r>
            <w:r>
              <w:rPr>
                <w:noProof/>
                <w:webHidden/>
              </w:rPr>
              <w:t>20</w:t>
            </w:r>
            <w:r>
              <w:rPr>
                <w:noProof/>
                <w:webHidden/>
              </w:rPr>
              <w:fldChar w:fldCharType="end"/>
            </w:r>
          </w:hyperlink>
        </w:p>
        <w:p w14:paraId="3F06BFBC" w14:textId="21A35A03" w:rsidR="00B947F0" w:rsidRDefault="00B947F0">
          <w:pPr>
            <w:pStyle w:val="TOC2"/>
            <w:tabs>
              <w:tab w:val="left" w:pos="880"/>
              <w:tab w:val="right" w:leader="dot" w:pos="9736"/>
            </w:tabs>
            <w:rPr>
              <w:rFonts w:eastAsiaTheme="minorEastAsia"/>
              <w:noProof/>
              <w:lang w:val="en-US"/>
            </w:rPr>
          </w:pPr>
          <w:hyperlink w:anchor="_Toc482009657" w:history="1">
            <w:r w:rsidRPr="00CC4679">
              <w:rPr>
                <w:rStyle w:val="Hyperlink"/>
                <w:noProof/>
              </w:rPr>
              <w:t>10.2</w:t>
            </w:r>
            <w:r>
              <w:rPr>
                <w:rFonts w:eastAsiaTheme="minorEastAsia"/>
                <w:noProof/>
                <w:lang w:val="en-US"/>
              </w:rPr>
              <w:tab/>
            </w:r>
            <w:r w:rsidRPr="00CC4679">
              <w:rPr>
                <w:rStyle w:val="Hyperlink"/>
                <w:noProof/>
              </w:rPr>
              <w:t>Terms</w:t>
            </w:r>
            <w:r>
              <w:rPr>
                <w:noProof/>
                <w:webHidden/>
              </w:rPr>
              <w:tab/>
            </w:r>
            <w:r>
              <w:rPr>
                <w:noProof/>
                <w:webHidden/>
              </w:rPr>
              <w:fldChar w:fldCharType="begin"/>
            </w:r>
            <w:r>
              <w:rPr>
                <w:noProof/>
                <w:webHidden/>
              </w:rPr>
              <w:instrText xml:space="preserve"> PAGEREF _Toc482009657 \h </w:instrText>
            </w:r>
            <w:r>
              <w:rPr>
                <w:noProof/>
                <w:webHidden/>
              </w:rPr>
            </w:r>
            <w:r>
              <w:rPr>
                <w:noProof/>
                <w:webHidden/>
              </w:rPr>
              <w:fldChar w:fldCharType="separate"/>
            </w:r>
            <w:r>
              <w:rPr>
                <w:noProof/>
                <w:webHidden/>
              </w:rPr>
              <w:t>20</w:t>
            </w:r>
            <w:r>
              <w:rPr>
                <w:noProof/>
                <w:webHidden/>
              </w:rPr>
              <w:fldChar w:fldCharType="end"/>
            </w:r>
          </w:hyperlink>
        </w:p>
        <w:p w14:paraId="00F671E9" w14:textId="1FAD47B5" w:rsidR="00B947F0" w:rsidRDefault="00B947F0">
          <w:pPr>
            <w:pStyle w:val="TOC2"/>
            <w:tabs>
              <w:tab w:val="left" w:pos="880"/>
              <w:tab w:val="right" w:leader="dot" w:pos="9736"/>
            </w:tabs>
            <w:rPr>
              <w:rFonts w:eastAsiaTheme="minorEastAsia"/>
              <w:noProof/>
              <w:lang w:val="en-US"/>
            </w:rPr>
          </w:pPr>
          <w:hyperlink w:anchor="_Toc482009658" w:history="1">
            <w:r w:rsidRPr="00CC4679">
              <w:rPr>
                <w:rStyle w:val="Hyperlink"/>
                <w:noProof/>
              </w:rPr>
              <w:t>10.3</w:t>
            </w:r>
            <w:r>
              <w:rPr>
                <w:rFonts w:eastAsiaTheme="minorEastAsia"/>
                <w:noProof/>
                <w:lang w:val="en-US"/>
              </w:rPr>
              <w:tab/>
            </w:r>
            <w:r w:rsidRPr="00CC4679">
              <w:rPr>
                <w:rStyle w:val="Hyperlink"/>
                <w:noProof/>
              </w:rPr>
              <w:t>Technology POCs</w:t>
            </w:r>
            <w:r>
              <w:rPr>
                <w:noProof/>
                <w:webHidden/>
              </w:rPr>
              <w:tab/>
            </w:r>
            <w:r>
              <w:rPr>
                <w:noProof/>
                <w:webHidden/>
              </w:rPr>
              <w:fldChar w:fldCharType="begin"/>
            </w:r>
            <w:r>
              <w:rPr>
                <w:noProof/>
                <w:webHidden/>
              </w:rPr>
              <w:instrText xml:space="preserve"> PAGEREF _Toc482009658 \h </w:instrText>
            </w:r>
            <w:r>
              <w:rPr>
                <w:noProof/>
                <w:webHidden/>
              </w:rPr>
            </w:r>
            <w:r>
              <w:rPr>
                <w:noProof/>
                <w:webHidden/>
              </w:rPr>
              <w:fldChar w:fldCharType="separate"/>
            </w:r>
            <w:r>
              <w:rPr>
                <w:noProof/>
                <w:webHidden/>
              </w:rPr>
              <w:t>21</w:t>
            </w:r>
            <w:r>
              <w:rPr>
                <w:noProof/>
                <w:webHidden/>
              </w:rPr>
              <w:fldChar w:fldCharType="end"/>
            </w:r>
          </w:hyperlink>
        </w:p>
        <w:p w14:paraId="097C9D43" w14:textId="7B1C76EF" w:rsidR="00B947F0" w:rsidRDefault="00B947F0">
          <w:pPr>
            <w:pStyle w:val="TOC3"/>
            <w:rPr>
              <w:rFonts w:eastAsiaTheme="minorEastAsia"/>
              <w:noProof/>
              <w:lang w:val="en-US"/>
            </w:rPr>
          </w:pPr>
          <w:hyperlink w:anchor="_Toc482009659" w:history="1">
            <w:r w:rsidRPr="00CC4679">
              <w:rPr>
                <w:rStyle w:val="Hyperlink"/>
                <w:noProof/>
              </w:rPr>
              <w:t>10.3.1</w:t>
            </w:r>
            <w:r>
              <w:rPr>
                <w:rFonts w:eastAsiaTheme="minorEastAsia"/>
                <w:noProof/>
                <w:lang w:val="en-US"/>
              </w:rPr>
              <w:tab/>
            </w:r>
            <w:r w:rsidRPr="00CC4679">
              <w:rPr>
                <w:rStyle w:val="Hyperlink"/>
                <w:noProof/>
              </w:rPr>
              <w:t>&lt;POC1&gt;</w:t>
            </w:r>
            <w:r>
              <w:rPr>
                <w:noProof/>
                <w:webHidden/>
              </w:rPr>
              <w:tab/>
            </w:r>
            <w:r>
              <w:rPr>
                <w:noProof/>
                <w:webHidden/>
              </w:rPr>
              <w:fldChar w:fldCharType="begin"/>
            </w:r>
            <w:r>
              <w:rPr>
                <w:noProof/>
                <w:webHidden/>
              </w:rPr>
              <w:instrText xml:space="preserve"> PAGEREF _Toc482009659 \h </w:instrText>
            </w:r>
            <w:r>
              <w:rPr>
                <w:noProof/>
                <w:webHidden/>
              </w:rPr>
            </w:r>
            <w:r>
              <w:rPr>
                <w:noProof/>
                <w:webHidden/>
              </w:rPr>
              <w:fldChar w:fldCharType="separate"/>
            </w:r>
            <w:r>
              <w:rPr>
                <w:noProof/>
                <w:webHidden/>
              </w:rPr>
              <w:t>21</w:t>
            </w:r>
            <w:r>
              <w:rPr>
                <w:noProof/>
                <w:webHidden/>
              </w:rPr>
              <w:fldChar w:fldCharType="end"/>
            </w:r>
          </w:hyperlink>
        </w:p>
        <w:p w14:paraId="0CA9CDDD" w14:textId="0D03557E" w:rsidR="00B947F0" w:rsidRDefault="00B947F0">
          <w:pPr>
            <w:pStyle w:val="TOC3"/>
            <w:rPr>
              <w:rFonts w:eastAsiaTheme="minorEastAsia"/>
              <w:noProof/>
              <w:lang w:val="en-US"/>
            </w:rPr>
          </w:pPr>
          <w:hyperlink w:anchor="_Toc482009660" w:history="1">
            <w:r w:rsidRPr="00CC4679">
              <w:rPr>
                <w:rStyle w:val="Hyperlink"/>
                <w:noProof/>
              </w:rPr>
              <w:t>10.3.2</w:t>
            </w:r>
            <w:r>
              <w:rPr>
                <w:rFonts w:eastAsiaTheme="minorEastAsia"/>
                <w:noProof/>
                <w:lang w:val="en-US"/>
              </w:rPr>
              <w:tab/>
            </w:r>
            <w:r w:rsidRPr="00CC4679">
              <w:rPr>
                <w:rStyle w:val="Hyperlink"/>
                <w:noProof/>
              </w:rPr>
              <w:t>&lt;POC2&gt;</w:t>
            </w:r>
            <w:r>
              <w:rPr>
                <w:noProof/>
                <w:webHidden/>
              </w:rPr>
              <w:tab/>
            </w:r>
            <w:r>
              <w:rPr>
                <w:noProof/>
                <w:webHidden/>
              </w:rPr>
              <w:fldChar w:fldCharType="begin"/>
            </w:r>
            <w:r>
              <w:rPr>
                <w:noProof/>
                <w:webHidden/>
              </w:rPr>
              <w:instrText xml:space="preserve"> PAGEREF _Toc482009660 \h </w:instrText>
            </w:r>
            <w:r>
              <w:rPr>
                <w:noProof/>
                <w:webHidden/>
              </w:rPr>
            </w:r>
            <w:r>
              <w:rPr>
                <w:noProof/>
                <w:webHidden/>
              </w:rPr>
              <w:fldChar w:fldCharType="separate"/>
            </w:r>
            <w:r>
              <w:rPr>
                <w:noProof/>
                <w:webHidden/>
              </w:rPr>
              <w:t>21</w:t>
            </w:r>
            <w:r>
              <w:rPr>
                <w:noProof/>
                <w:webHidden/>
              </w:rPr>
              <w:fldChar w:fldCharType="end"/>
            </w:r>
          </w:hyperlink>
        </w:p>
        <w:p w14:paraId="5AD2D9BB" w14:textId="77777777" w:rsidR="00C74BC8" w:rsidRDefault="00C74BC8">
          <w:r>
            <w:rPr>
              <w:b/>
              <w:bCs/>
              <w:noProof/>
            </w:rPr>
            <w:fldChar w:fldCharType="end"/>
          </w:r>
        </w:p>
      </w:sdtContent>
    </w:sdt>
    <w:p w14:paraId="65F7B4EC" w14:textId="77777777" w:rsidR="00030A15" w:rsidRDefault="00E41049" w:rsidP="00B062F7">
      <w:pPr>
        <w:pStyle w:val="Heading1"/>
      </w:pPr>
      <w:bookmarkStart w:id="1" w:name="_Toc482009604"/>
      <w:r>
        <w:lastRenderedPageBreak/>
        <w:t>Introduction</w:t>
      </w:r>
      <w:bookmarkEnd w:id="1"/>
    </w:p>
    <w:p w14:paraId="6AE4A157" w14:textId="77777777" w:rsidR="007C02E1" w:rsidRDefault="007C02E1" w:rsidP="007C02E1">
      <w:pPr>
        <w:pStyle w:val="BodyText"/>
      </w:pPr>
      <w:r>
        <w:t>“YCompany” is one of the renowned name in Insurance providers in industry</w:t>
      </w:r>
      <w:r w:rsidR="005C2C6E">
        <w:t>, providing ter</w:t>
      </w:r>
      <w:r>
        <w:t>m and life insurance to customers in US. The company's product offerings include term and life insurance.</w:t>
      </w:r>
    </w:p>
    <w:p w14:paraId="600E7E1D" w14:textId="536177FC" w:rsidR="00454351" w:rsidRDefault="007C02E1" w:rsidP="007C02E1">
      <w:pPr>
        <w:pStyle w:val="BodyText"/>
      </w:pPr>
      <w:r>
        <w:t>The company is planning to modernize the application intake process, underwriting process, policy issue and policy maintenance process.</w:t>
      </w:r>
    </w:p>
    <w:p w14:paraId="5D44F1DC" w14:textId="46AD51AD" w:rsidR="001922D9" w:rsidRDefault="001922D9" w:rsidP="007C02E1">
      <w:pPr>
        <w:pStyle w:val="BodyText"/>
      </w:pPr>
      <w:r>
        <w:t xml:space="preserve">This document describes the current process in place and </w:t>
      </w:r>
      <w:r w:rsidR="00A7363A">
        <w:t>System architec</w:t>
      </w:r>
      <w:r>
        <w:t xml:space="preserve">ture &amp; high level design of the new solution </w:t>
      </w:r>
      <w:r w:rsidR="00A7363A">
        <w:t xml:space="preserve">being </w:t>
      </w:r>
      <w:r>
        <w:t>proposed</w:t>
      </w:r>
      <w:r w:rsidR="00A7363A">
        <w:t>.</w:t>
      </w:r>
    </w:p>
    <w:p w14:paraId="022341ED" w14:textId="43C365FE" w:rsidR="00A7363A" w:rsidRDefault="00A7363A" w:rsidP="007C02E1">
      <w:pPr>
        <w:pStyle w:val="BodyText"/>
      </w:pPr>
      <w:r>
        <w:t>The specifications described in this document can be used to initiate development of the application. However, the design described would require appropriate approvals from the company.</w:t>
      </w:r>
    </w:p>
    <w:p w14:paraId="270913F3" w14:textId="77777777" w:rsidR="00030A15" w:rsidRDefault="00E41049" w:rsidP="00764460">
      <w:pPr>
        <w:pStyle w:val="Heading1"/>
      </w:pPr>
      <w:bookmarkStart w:id="2" w:name="_Toc482009605"/>
      <w:r>
        <w:lastRenderedPageBreak/>
        <w:t>System Overview</w:t>
      </w:r>
      <w:bookmarkEnd w:id="2"/>
    </w:p>
    <w:p w14:paraId="224F1CF5" w14:textId="77777777" w:rsidR="008E3F1E" w:rsidRDefault="008E3F1E" w:rsidP="000A10CF">
      <w:pPr>
        <w:pStyle w:val="BodyText"/>
        <w:rPr>
          <w:lang w:val="en-US" w:eastAsia="ja-JP"/>
        </w:rPr>
      </w:pPr>
      <w:r>
        <w:rPr>
          <w:lang w:val="en-US" w:eastAsia="ja-JP"/>
        </w:rPr>
        <w:t>YCompany serves</w:t>
      </w:r>
      <w:r w:rsidRPr="008E3F1E">
        <w:rPr>
          <w:lang w:val="en-US" w:eastAsia="ja-JP"/>
        </w:rPr>
        <w:t xml:space="preserve"> more than 200 million custome</w:t>
      </w:r>
      <w:r w:rsidR="003C7935">
        <w:rPr>
          <w:lang w:val="en-US" w:eastAsia="ja-JP"/>
        </w:rPr>
        <w:t>rs across various geographies. B</w:t>
      </w:r>
      <w:r w:rsidRPr="008E3F1E">
        <w:rPr>
          <w:lang w:val="en-US" w:eastAsia="ja-JP"/>
        </w:rPr>
        <w:t xml:space="preserve">eing a key player in its business area </w:t>
      </w:r>
      <w:r w:rsidR="00962302">
        <w:rPr>
          <w:lang w:val="en-US" w:eastAsia="ja-JP"/>
        </w:rPr>
        <w:t>they have</w:t>
      </w:r>
      <w:r w:rsidRPr="008E3F1E">
        <w:rPr>
          <w:lang w:val="en-US" w:eastAsia="ja-JP"/>
        </w:rPr>
        <w:t xml:space="preserve"> been facing challenges with the manual process currently in place</w:t>
      </w:r>
      <w:r>
        <w:rPr>
          <w:lang w:val="en-US" w:eastAsia="ja-JP"/>
        </w:rPr>
        <w:t>.</w:t>
      </w:r>
    </w:p>
    <w:p w14:paraId="5016A803" w14:textId="77777777" w:rsidR="00566AD0" w:rsidRDefault="008E3F1E" w:rsidP="00566AD0">
      <w:pPr>
        <w:pStyle w:val="BodyText"/>
        <w:rPr>
          <w:lang w:val="en-US" w:eastAsia="ja-JP"/>
        </w:rPr>
      </w:pPr>
      <w:r>
        <w:rPr>
          <w:lang w:val="en-US" w:eastAsia="ja-JP"/>
        </w:rPr>
        <w:t xml:space="preserve">Hence, </w:t>
      </w:r>
      <w:bookmarkStart w:id="3" w:name="_Hlk480973659"/>
      <w:r w:rsidR="00901DB9">
        <w:rPr>
          <w:lang w:val="en-US" w:eastAsia="ja-JP"/>
        </w:rPr>
        <w:t xml:space="preserve">the company is planning to modernize its existing process by building different portals for different processes currently in place. </w:t>
      </w:r>
      <w:r w:rsidR="000A10CF">
        <w:rPr>
          <w:lang w:val="en-US" w:eastAsia="ja-JP"/>
        </w:rPr>
        <w:t>They have</w:t>
      </w:r>
      <w:r w:rsidR="000A10CF" w:rsidRPr="000A10CF">
        <w:rPr>
          <w:lang w:val="en-US" w:eastAsia="ja-JP"/>
        </w:rPr>
        <w:t xml:space="preserve"> collaborated with 3</w:t>
      </w:r>
      <w:r w:rsidR="000A10CF" w:rsidRPr="000A10CF">
        <w:rPr>
          <w:vertAlign w:val="superscript"/>
          <w:lang w:val="en-US" w:eastAsia="ja-JP"/>
        </w:rPr>
        <w:t>rd</w:t>
      </w:r>
      <w:r w:rsidR="000A10CF" w:rsidRPr="000A10CF">
        <w:rPr>
          <w:lang w:val="en-US" w:eastAsia="ja-JP"/>
        </w:rPr>
        <w:t xml:space="preserve"> party to provide underwriting service or them and they expose service to be consumed for any application coming it.</w:t>
      </w:r>
      <w:r w:rsidR="004D36A3" w:rsidRPr="004D36A3">
        <w:rPr>
          <w:lang w:val="en-US" w:eastAsia="ja-JP"/>
        </w:rPr>
        <w:t xml:space="preserve"> </w:t>
      </w:r>
      <w:r w:rsidR="004D36A3">
        <w:rPr>
          <w:lang w:val="en-US" w:eastAsia="ja-JP"/>
        </w:rPr>
        <w:t>The main expectations from these portals are mentioned below:</w:t>
      </w:r>
    </w:p>
    <w:bookmarkEnd w:id="3"/>
    <w:p w14:paraId="10386019" w14:textId="77777777" w:rsidR="00566AD0" w:rsidRPr="000A10CF" w:rsidRDefault="00566AD0" w:rsidP="002C118B">
      <w:pPr>
        <w:pStyle w:val="BodyText"/>
        <w:numPr>
          <w:ilvl w:val="0"/>
          <w:numId w:val="10"/>
        </w:numPr>
        <w:rPr>
          <w:lang w:val="en-US" w:eastAsia="ja-JP"/>
        </w:rPr>
      </w:pPr>
      <w:r w:rsidRPr="000A10CF">
        <w:rPr>
          <w:lang w:val="en-US" w:eastAsia="ja-JP"/>
        </w:rPr>
        <w:t>Customer Self Service Portal</w:t>
      </w:r>
    </w:p>
    <w:p w14:paraId="5DCB4CDD" w14:textId="77777777" w:rsidR="00566AD0" w:rsidRPr="000A10CF" w:rsidRDefault="00566AD0" w:rsidP="002C118B">
      <w:pPr>
        <w:pStyle w:val="BodyText"/>
        <w:numPr>
          <w:ilvl w:val="1"/>
          <w:numId w:val="10"/>
        </w:numPr>
        <w:rPr>
          <w:lang w:val="en-US" w:eastAsia="ja-JP"/>
        </w:rPr>
      </w:pPr>
      <w:r w:rsidRPr="00CF306C">
        <w:rPr>
          <w:lang w:val="en-US" w:eastAsia="ja-JP"/>
        </w:rPr>
        <w:t>Customer</w:t>
      </w:r>
      <w:r w:rsidRPr="000A10CF">
        <w:rPr>
          <w:lang w:val="en-US" w:eastAsia="ja-JP"/>
        </w:rPr>
        <w:t xml:space="preserve"> can </w:t>
      </w:r>
      <w:r w:rsidRPr="0091002D">
        <w:rPr>
          <w:b/>
          <w:u w:val="single"/>
          <w:lang w:val="en-US" w:eastAsia="ja-JP"/>
        </w:rPr>
        <w:t>create a login using their policy details</w:t>
      </w:r>
    </w:p>
    <w:p w14:paraId="5B509373" w14:textId="77777777" w:rsidR="00566AD0" w:rsidRPr="000A10CF" w:rsidRDefault="00566AD0" w:rsidP="002C118B">
      <w:pPr>
        <w:pStyle w:val="BodyText"/>
        <w:numPr>
          <w:ilvl w:val="1"/>
          <w:numId w:val="10"/>
        </w:numPr>
        <w:rPr>
          <w:lang w:val="en-US" w:eastAsia="ja-JP"/>
        </w:rPr>
      </w:pPr>
      <w:r w:rsidRPr="000A10CF">
        <w:rPr>
          <w:lang w:val="en-US" w:eastAsia="ja-JP"/>
        </w:rPr>
        <w:t>Customer should be able to change the correspondence address</w:t>
      </w:r>
    </w:p>
    <w:p w14:paraId="3D358276" w14:textId="77777777" w:rsidR="00566AD0" w:rsidRPr="000A10CF" w:rsidRDefault="00566AD0" w:rsidP="002C118B">
      <w:pPr>
        <w:pStyle w:val="BodyText"/>
        <w:numPr>
          <w:ilvl w:val="1"/>
          <w:numId w:val="10"/>
        </w:numPr>
        <w:rPr>
          <w:lang w:val="en-US" w:eastAsia="ja-JP"/>
        </w:rPr>
      </w:pPr>
      <w:r w:rsidRPr="000A10CF">
        <w:rPr>
          <w:lang w:val="en-US" w:eastAsia="ja-JP"/>
        </w:rPr>
        <w:t>Customer should be able to change the billing cycle</w:t>
      </w:r>
    </w:p>
    <w:p w14:paraId="48DAC0FC" w14:textId="77777777" w:rsidR="00566AD0" w:rsidRPr="000A10CF" w:rsidRDefault="00566AD0" w:rsidP="002C118B">
      <w:pPr>
        <w:pStyle w:val="BodyText"/>
        <w:numPr>
          <w:ilvl w:val="1"/>
          <w:numId w:val="10"/>
        </w:numPr>
        <w:rPr>
          <w:lang w:val="en-US" w:eastAsia="ja-JP"/>
        </w:rPr>
      </w:pPr>
      <w:r w:rsidRPr="000A10CF">
        <w:rPr>
          <w:lang w:val="en-US" w:eastAsia="ja-JP"/>
        </w:rPr>
        <w:t>Customer should be able to make electronic payment against policy premium.</w:t>
      </w:r>
    </w:p>
    <w:p w14:paraId="0B2A4E67" w14:textId="77777777" w:rsidR="00566AD0" w:rsidRPr="000A10CF" w:rsidRDefault="00566AD0" w:rsidP="002C118B">
      <w:pPr>
        <w:pStyle w:val="BodyText"/>
        <w:numPr>
          <w:ilvl w:val="0"/>
          <w:numId w:val="10"/>
        </w:numPr>
        <w:rPr>
          <w:lang w:val="en-US" w:eastAsia="ja-JP"/>
        </w:rPr>
      </w:pPr>
      <w:r w:rsidRPr="00784B0A">
        <w:rPr>
          <w:lang w:val="en-US" w:eastAsia="ja-JP"/>
        </w:rPr>
        <w:t>Agent</w:t>
      </w:r>
      <w:r w:rsidRPr="000A10CF">
        <w:rPr>
          <w:lang w:val="en-US" w:eastAsia="ja-JP"/>
        </w:rPr>
        <w:t xml:space="preserve"> Portal</w:t>
      </w:r>
    </w:p>
    <w:p w14:paraId="710E8A80" w14:textId="77777777" w:rsidR="00566AD0" w:rsidRPr="000A10CF" w:rsidRDefault="00566AD0" w:rsidP="002C118B">
      <w:pPr>
        <w:pStyle w:val="BodyText"/>
        <w:numPr>
          <w:ilvl w:val="1"/>
          <w:numId w:val="10"/>
        </w:numPr>
        <w:rPr>
          <w:lang w:val="en-US" w:eastAsia="ja-JP"/>
        </w:rPr>
      </w:pPr>
      <w:r w:rsidRPr="00CF306C">
        <w:rPr>
          <w:lang w:val="en-US" w:eastAsia="ja-JP"/>
        </w:rPr>
        <w:t>Agents</w:t>
      </w:r>
      <w:r w:rsidRPr="000A10CF">
        <w:rPr>
          <w:lang w:val="en-US" w:eastAsia="ja-JP"/>
        </w:rPr>
        <w:t xml:space="preserve"> should be able </w:t>
      </w:r>
      <w:r w:rsidRPr="00854D61">
        <w:rPr>
          <w:b/>
          <w:u w:val="single"/>
          <w:lang w:val="en-US" w:eastAsia="ja-JP"/>
        </w:rPr>
        <w:t>to login to the Agent Portal</w:t>
      </w:r>
      <w:r w:rsidRPr="000A10CF">
        <w:rPr>
          <w:lang w:val="en-US" w:eastAsia="ja-JP"/>
        </w:rPr>
        <w:t xml:space="preserve">. The login for Agents are created when they register with the </w:t>
      </w:r>
      <w:r w:rsidRPr="00CF306C">
        <w:rPr>
          <w:lang w:val="en-US" w:eastAsia="ja-JP"/>
        </w:rPr>
        <w:t>company</w:t>
      </w:r>
      <w:r w:rsidRPr="000A10CF">
        <w:rPr>
          <w:lang w:val="en-US" w:eastAsia="ja-JP"/>
        </w:rPr>
        <w:t xml:space="preserve"> for the first time.</w:t>
      </w:r>
    </w:p>
    <w:p w14:paraId="55E43C78" w14:textId="77777777" w:rsidR="00566AD0" w:rsidRPr="000A10CF" w:rsidRDefault="00566AD0" w:rsidP="002C118B">
      <w:pPr>
        <w:pStyle w:val="BodyText"/>
        <w:numPr>
          <w:ilvl w:val="1"/>
          <w:numId w:val="10"/>
        </w:numPr>
        <w:rPr>
          <w:lang w:val="en-US" w:eastAsia="ja-JP"/>
        </w:rPr>
      </w:pPr>
      <w:r w:rsidRPr="000A10CF">
        <w:rPr>
          <w:lang w:val="en-US" w:eastAsia="ja-JP"/>
        </w:rPr>
        <w:t xml:space="preserve">Agent should be able to submit the </w:t>
      </w:r>
      <w:r w:rsidRPr="00CF306C">
        <w:rPr>
          <w:lang w:val="en-US" w:eastAsia="ja-JP"/>
        </w:rPr>
        <w:t>policy</w:t>
      </w:r>
      <w:r w:rsidRPr="000A10CF">
        <w:rPr>
          <w:lang w:val="en-US" w:eastAsia="ja-JP"/>
        </w:rPr>
        <w:t xml:space="preserve"> electronically.</w:t>
      </w:r>
    </w:p>
    <w:p w14:paraId="2FF0BE0F" w14:textId="77777777" w:rsidR="00566AD0" w:rsidRPr="000A10CF" w:rsidRDefault="00566AD0" w:rsidP="002C118B">
      <w:pPr>
        <w:pStyle w:val="BodyText"/>
        <w:numPr>
          <w:ilvl w:val="1"/>
          <w:numId w:val="10"/>
        </w:numPr>
        <w:rPr>
          <w:lang w:val="en-US" w:eastAsia="ja-JP"/>
        </w:rPr>
      </w:pPr>
      <w:r w:rsidRPr="000A10CF">
        <w:rPr>
          <w:lang w:val="en-US" w:eastAsia="ja-JP"/>
        </w:rPr>
        <w:t xml:space="preserve">Agent should be able to get </w:t>
      </w:r>
      <w:r w:rsidRPr="00CF306C">
        <w:rPr>
          <w:lang w:val="en-US" w:eastAsia="ja-JP"/>
        </w:rPr>
        <w:t>eSignature</w:t>
      </w:r>
      <w:r w:rsidRPr="000A10CF">
        <w:rPr>
          <w:lang w:val="en-US" w:eastAsia="ja-JP"/>
        </w:rPr>
        <w:t xml:space="preserve"> of the customer</w:t>
      </w:r>
    </w:p>
    <w:p w14:paraId="41B7FF98" w14:textId="77777777" w:rsidR="00566AD0" w:rsidRPr="000A10CF" w:rsidRDefault="00566AD0" w:rsidP="002C118B">
      <w:pPr>
        <w:pStyle w:val="BodyText"/>
        <w:numPr>
          <w:ilvl w:val="1"/>
          <w:numId w:val="10"/>
        </w:numPr>
        <w:rPr>
          <w:lang w:val="en-US" w:eastAsia="ja-JP"/>
        </w:rPr>
      </w:pPr>
      <w:r w:rsidRPr="000A10CF">
        <w:rPr>
          <w:lang w:val="en-US" w:eastAsia="ja-JP"/>
        </w:rPr>
        <w:t>Agent should be able to look at the current status of the application.</w:t>
      </w:r>
    </w:p>
    <w:p w14:paraId="4AD54242" w14:textId="77777777" w:rsidR="00566AD0" w:rsidRPr="000A10CF" w:rsidRDefault="00566AD0" w:rsidP="002C118B">
      <w:pPr>
        <w:pStyle w:val="BodyText"/>
        <w:numPr>
          <w:ilvl w:val="1"/>
          <w:numId w:val="10"/>
        </w:numPr>
        <w:rPr>
          <w:lang w:val="en-US" w:eastAsia="ja-JP"/>
        </w:rPr>
      </w:pPr>
      <w:r w:rsidRPr="000A10CF">
        <w:rPr>
          <w:lang w:val="en-US" w:eastAsia="ja-JP"/>
        </w:rPr>
        <w:t>Agent should be able to see report of the applications submitted and converted to policy</w:t>
      </w:r>
    </w:p>
    <w:p w14:paraId="725BC839" w14:textId="77777777" w:rsidR="00566AD0" w:rsidRPr="000A10CF" w:rsidRDefault="00566AD0" w:rsidP="002C118B">
      <w:pPr>
        <w:pStyle w:val="BodyText"/>
        <w:numPr>
          <w:ilvl w:val="1"/>
          <w:numId w:val="10"/>
        </w:numPr>
        <w:rPr>
          <w:lang w:val="en-US" w:eastAsia="ja-JP"/>
        </w:rPr>
      </w:pPr>
      <w:r w:rsidRPr="000A10CF">
        <w:rPr>
          <w:lang w:val="en-US" w:eastAsia="ja-JP"/>
        </w:rPr>
        <w:t>Agent should be able to see the total premium for the policy issued by them.</w:t>
      </w:r>
    </w:p>
    <w:p w14:paraId="461D2246" w14:textId="77777777" w:rsidR="00566AD0" w:rsidRPr="000A10CF" w:rsidRDefault="00566AD0" w:rsidP="002C118B">
      <w:pPr>
        <w:pStyle w:val="BodyText"/>
        <w:numPr>
          <w:ilvl w:val="0"/>
          <w:numId w:val="10"/>
        </w:numPr>
        <w:rPr>
          <w:lang w:val="en-US" w:eastAsia="ja-JP"/>
        </w:rPr>
      </w:pPr>
      <w:r w:rsidRPr="000A10CF">
        <w:rPr>
          <w:lang w:val="en-US" w:eastAsia="ja-JP"/>
        </w:rPr>
        <w:t>Internal Portal (Underwriter/Admin/ Billing Department /Auditor)</w:t>
      </w:r>
    </w:p>
    <w:p w14:paraId="66B8C319" w14:textId="77777777" w:rsidR="00566AD0" w:rsidRPr="00854D61" w:rsidRDefault="00566AD0" w:rsidP="002C118B">
      <w:pPr>
        <w:pStyle w:val="BodyText"/>
        <w:numPr>
          <w:ilvl w:val="1"/>
          <w:numId w:val="10"/>
        </w:numPr>
        <w:rPr>
          <w:b/>
          <w:u w:val="single"/>
          <w:lang w:val="en-US" w:eastAsia="ja-JP"/>
        </w:rPr>
      </w:pPr>
      <w:r w:rsidRPr="00CF306C">
        <w:rPr>
          <w:lang w:val="en-US" w:eastAsia="ja-JP"/>
        </w:rPr>
        <w:t>Internal user</w:t>
      </w:r>
      <w:r w:rsidRPr="000A10CF">
        <w:rPr>
          <w:lang w:val="en-US" w:eastAsia="ja-JP"/>
        </w:rPr>
        <w:t xml:space="preserve"> should be able </w:t>
      </w:r>
      <w:r w:rsidRPr="00854D61">
        <w:rPr>
          <w:b/>
          <w:u w:val="single"/>
          <w:lang w:val="en-US" w:eastAsia="ja-JP"/>
        </w:rPr>
        <w:t>to login to the portal.</w:t>
      </w:r>
    </w:p>
    <w:p w14:paraId="592196F5" w14:textId="77777777" w:rsidR="00566AD0" w:rsidRPr="000A10CF" w:rsidRDefault="00566AD0" w:rsidP="002C118B">
      <w:pPr>
        <w:pStyle w:val="BodyText"/>
        <w:numPr>
          <w:ilvl w:val="1"/>
          <w:numId w:val="10"/>
        </w:numPr>
        <w:rPr>
          <w:lang w:val="en-US" w:eastAsia="ja-JP"/>
        </w:rPr>
      </w:pPr>
      <w:r w:rsidRPr="000A10CF">
        <w:rPr>
          <w:lang w:val="en-US" w:eastAsia="ja-JP"/>
        </w:rPr>
        <w:t>Internal user should be able to look at the incoming application.</w:t>
      </w:r>
    </w:p>
    <w:p w14:paraId="78A91F06" w14:textId="77777777" w:rsidR="00566AD0" w:rsidRPr="000A10CF" w:rsidRDefault="00566AD0" w:rsidP="002C118B">
      <w:pPr>
        <w:pStyle w:val="BodyText"/>
        <w:numPr>
          <w:ilvl w:val="1"/>
          <w:numId w:val="10"/>
        </w:numPr>
        <w:rPr>
          <w:lang w:val="en-US" w:eastAsia="ja-JP"/>
        </w:rPr>
      </w:pPr>
      <w:r w:rsidRPr="000A10CF">
        <w:rPr>
          <w:lang w:val="en-US" w:eastAsia="ja-JP"/>
        </w:rPr>
        <w:t>Internal user should be able to update incoming application if any rectifications are required.</w:t>
      </w:r>
    </w:p>
    <w:p w14:paraId="0B182A36" w14:textId="77777777" w:rsidR="00566AD0" w:rsidRPr="000A10CF" w:rsidRDefault="00566AD0" w:rsidP="002C118B">
      <w:pPr>
        <w:pStyle w:val="BodyText"/>
        <w:numPr>
          <w:ilvl w:val="1"/>
          <w:numId w:val="10"/>
        </w:numPr>
        <w:rPr>
          <w:lang w:val="en-US" w:eastAsia="ja-JP"/>
        </w:rPr>
      </w:pPr>
      <w:r w:rsidRPr="000A10CF">
        <w:rPr>
          <w:lang w:val="en-US" w:eastAsia="ja-JP"/>
        </w:rPr>
        <w:t>Internal user should be able to look at the underwriting results coming from a third party and should be able to edit or update the underwriting result if required.</w:t>
      </w:r>
    </w:p>
    <w:p w14:paraId="39180500" w14:textId="77777777" w:rsidR="00566AD0" w:rsidRPr="000A10CF" w:rsidRDefault="00566AD0" w:rsidP="002C118B">
      <w:pPr>
        <w:pStyle w:val="BodyText"/>
        <w:numPr>
          <w:ilvl w:val="1"/>
          <w:numId w:val="10"/>
        </w:numPr>
        <w:rPr>
          <w:lang w:val="en-US" w:eastAsia="ja-JP"/>
        </w:rPr>
      </w:pPr>
      <w:r w:rsidRPr="000A10CF">
        <w:rPr>
          <w:lang w:val="en-US" w:eastAsia="ja-JP"/>
        </w:rPr>
        <w:t>Underwriting data should be stored for further auditing.</w:t>
      </w:r>
    </w:p>
    <w:p w14:paraId="6984B15B" w14:textId="77777777" w:rsidR="00566AD0" w:rsidRPr="000A10CF" w:rsidRDefault="00566AD0" w:rsidP="002C118B">
      <w:pPr>
        <w:pStyle w:val="BodyText"/>
        <w:numPr>
          <w:ilvl w:val="1"/>
          <w:numId w:val="10"/>
        </w:numPr>
        <w:rPr>
          <w:lang w:val="en-US" w:eastAsia="ja-JP"/>
        </w:rPr>
      </w:pPr>
      <w:r w:rsidRPr="000A10CF">
        <w:rPr>
          <w:lang w:val="en-US" w:eastAsia="ja-JP"/>
        </w:rPr>
        <w:t>Internal User should be able to generate reports on the total volume of application coming in and conversion to policy.</w:t>
      </w:r>
    </w:p>
    <w:p w14:paraId="2294E087" w14:textId="77777777" w:rsidR="00566AD0" w:rsidRPr="000A10CF" w:rsidRDefault="00566AD0" w:rsidP="002C118B">
      <w:pPr>
        <w:pStyle w:val="BodyText"/>
        <w:numPr>
          <w:ilvl w:val="1"/>
          <w:numId w:val="10"/>
        </w:numPr>
        <w:rPr>
          <w:lang w:val="en-US" w:eastAsia="ja-JP"/>
        </w:rPr>
      </w:pPr>
      <w:r w:rsidRPr="000A10CF">
        <w:rPr>
          <w:lang w:val="en-US" w:eastAsia="ja-JP"/>
        </w:rPr>
        <w:t>Internal User should be able to generate report for policy defaulting on payment.</w:t>
      </w:r>
    </w:p>
    <w:p w14:paraId="4476672C" w14:textId="77777777" w:rsidR="00566AD0" w:rsidRPr="000A10CF" w:rsidRDefault="00566AD0" w:rsidP="002C118B">
      <w:pPr>
        <w:pStyle w:val="BodyText"/>
        <w:numPr>
          <w:ilvl w:val="0"/>
          <w:numId w:val="10"/>
        </w:numPr>
        <w:rPr>
          <w:lang w:val="en-US" w:eastAsia="ja-JP"/>
        </w:rPr>
      </w:pPr>
      <w:r w:rsidRPr="000A10CF">
        <w:rPr>
          <w:lang w:val="en-US" w:eastAsia="ja-JP"/>
        </w:rPr>
        <w:t>Process Automation</w:t>
      </w:r>
    </w:p>
    <w:p w14:paraId="0D60CB72" w14:textId="77777777" w:rsidR="00566AD0" w:rsidRPr="000A10CF" w:rsidRDefault="00566AD0" w:rsidP="002C118B">
      <w:pPr>
        <w:pStyle w:val="BodyText"/>
        <w:numPr>
          <w:ilvl w:val="1"/>
          <w:numId w:val="10"/>
        </w:numPr>
        <w:rPr>
          <w:lang w:val="en-US" w:eastAsia="ja-JP"/>
        </w:rPr>
      </w:pPr>
      <w:r w:rsidRPr="000A10CF">
        <w:rPr>
          <w:lang w:val="en-US" w:eastAsia="ja-JP"/>
        </w:rPr>
        <w:t>Intake process of application to send data to mainframe and send policy data to 3</w:t>
      </w:r>
      <w:r w:rsidRPr="000A10CF">
        <w:rPr>
          <w:vertAlign w:val="superscript"/>
          <w:lang w:val="en-US" w:eastAsia="ja-JP"/>
        </w:rPr>
        <w:t>rd</w:t>
      </w:r>
      <w:r w:rsidRPr="000A10CF">
        <w:rPr>
          <w:lang w:val="en-US" w:eastAsia="ja-JP"/>
        </w:rPr>
        <w:t xml:space="preserve"> Party for Underwriting.</w:t>
      </w:r>
    </w:p>
    <w:p w14:paraId="55697A54" w14:textId="77777777" w:rsidR="00566AD0" w:rsidRPr="000A10CF" w:rsidRDefault="00566AD0" w:rsidP="002C118B">
      <w:pPr>
        <w:pStyle w:val="BodyText"/>
        <w:numPr>
          <w:ilvl w:val="1"/>
          <w:numId w:val="10"/>
        </w:numPr>
        <w:rPr>
          <w:lang w:val="en-US" w:eastAsia="ja-JP"/>
        </w:rPr>
      </w:pPr>
      <w:r w:rsidRPr="000A10CF">
        <w:rPr>
          <w:lang w:val="en-US" w:eastAsia="ja-JP"/>
        </w:rPr>
        <w:t>Receive underwriting results and post received data is automatically processed in mainframe in the batch cycle.</w:t>
      </w:r>
    </w:p>
    <w:p w14:paraId="4A86BEE8" w14:textId="77777777" w:rsidR="00566AD0" w:rsidRPr="000A10CF" w:rsidRDefault="00566AD0" w:rsidP="002C118B">
      <w:pPr>
        <w:pStyle w:val="BodyText"/>
        <w:numPr>
          <w:ilvl w:val="1"/>
          <w:numId w:val="10"/>
        </w:numPr>
        <w:rPr>
          <w:lang w:val="en-US" w:eastAsia="ja-JP"/>
        </w:rPr>
      </w:pPr>
      <w:r w:rsidRPr="000A10CF">
        <w:rPr>
          <w:lang w:val="en-US" w:eastAsia="ja-JP"/>
        </w:rPr>
        <w:lastRenderedPageBreak/>
        <w:t>Any rejects from mainframe cycle should be notified.</w:t>
      </w:r>
    </w:p>
    <w:p w14:paraId="2E56B4AE" w14:textId="1FF2DD92" w:rsidR="00566AD0" w:rsidRDefault="00566AD0" w:rsidP="002C118B">
      <w:pPr>
        <w:pStyle w:val="BodyText"/>
        <w:numPr>
          <w:ilvl w:val="1"/>
          <w:numId w:val="10"/>
        </w:numPr>
        <w:rPr>
          <w:lang w:val="en-US" w:eastAsia="ja-JP"/>
        </w:rPr>
      </w:pPr>
      <w:r w:rsidRPr="000A10CF">
        <w:rPr>
          <w:lang w:val="en-US" w:eastAsia="ja-JP"/>
        </w:rPr>
        <w:t>Integration with 3</w:t>
      </w:r>
      <w:r w:rsidRPr="000A10CF">
        <w:rPr>
          <w:vertAlign w:val="superscript"/>
          <w:lang w:val="en-US" w:eastAsia="ja-JP"/>
        </w:rPr>
        <w:t>rd</w:t>
      </w:r>
      <w:r w:rsidRPr="000A10CF">
        <w:rPr>
          <w:lang w:val="en-US" w:eastAsia="ja-JP"/>
        </w:rPr>
        <w:t xml:space="preserve"> party payment provider should be done for premium collection.</w:t>
      </w:r>
    </w:p>
    <w:p w14:paraId="432AF51E" w14:textId="40198DE4" w:rsidR="0012269C" w:rsidRDefault="0084296E" w:rsidP="0012269C">
      <w:pPr>
        <w:pStyle w:val="BodyText"/>
        <w:rPr>
          <w:lang w:val="en-US" w:eastAsia="ja-JP"/>
        </w:rPr>
      </w:pPr>
      <w:r>
        <w:rPr>
          <w:lang w:val="en-US" w:eastAsia="ja-JP"/>
        </w:rPr>
        <w:t>Summarizing the process flow as follows:</w:t>
      </w:r>
    </w:p>
    <w:p w14:paraId="77CDF973" w14:textId="29E3BCC6" w:rsidR="0012269C" w:rsidRPr="0012269C" w:rsidRDefault="0012269C" w:rsidP="0012269C">
      <w:pPr>
        <w:pStyle w:val="BodyText"/>
        <w:rPr>
          <w:b/>
          <w:lang w:val="en-US" w:eastAsia="ja-JP"/>
        </w:rPr>
      </w:pPr>
      <w:r w:rsidRPr="0012269C">
        <w:rPr>
          <w:b/>
          <w:lang w:val="en-US" w:eastAsia="ja-JP"/>
        </w:rPr>
        <w:t>Process flow chart:</w:t>
      </w:r>
    </w:p>
    <w:p w14:paraId="4F5E4E5A" w14:textId="0783D390" w:rsidR="009C5F56" w:rsidRDefault="0012269C" w:rsidP="009C5F56">
      <w:pPr>
        <w:pStyle w:val="BodyText"/>
        <w:rPr>
          <w:lang w:val="en-US" w:eastAsia="ja-JP"/>
        </w:rPr>
      </w:pPr>
      <w:r>
        <w:rPr>
          <w:noProof/>
          <w:lang w:val="en-US"/>
        </w:rPr>
        <w:drawing>
          <wp:inline distT="0" distB="0" distL="0" distR="0" wp14:anchorId="6757E366" wp14:editId="27796C91">
            <wp:extent cx="6188710" cy="50679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5067935"/>
                    </a:xfrm>
                    <a:prstGeom prst="rect">
                      <a:avLst/>
                    </a:prstGeom>
                  </pic:spPr>
                </pic:pic>
              </a:graphicData>
            </a:graphic>
          </wp:inline>
        </w:drawing>
      </w:r>
    </w:p>
    <w:p w14:paraId="6FF0B60C" w14:textId="6D5A5583" w:rsidR="009C5F56" w:rsidRPr="00566AD0" w:rsidRDefault="009C5F56" w:rsidP="009C5F56">
      <w:pPr>
        <w:pStyle w:val="BodyText"/>
        <w:rPr>
          <w:lang w:val="en-US" w:eastAsia="ja-JP"/>
        </w:rPr>
      </w:pPr>
    </w:p>
    <w:p w14:paraId="0084E505" w14:textId="77777777" w:rsidR="00030A15" w:rsidRDefault="00E41049" w:rsidP="00764460">
      <w:pPr>
        <w:pStyle w:val="Heading1"/>
      </w:pPr>
      <w:bookmarkStart w:id="4" w:name="_Toc482009606"/>
      <w:r>
        <w:lastRenderedPageBreak/>
        <w:t>Design Considerations</w:t>
      </w:r>
      <w:bookmarkEnd w:id="4"/>
    </w:p>
    <w:p w14:paraId="50754BE6" w14:textId="77777777" w:rsidR="00265CF5" w:rsidRDefault="00E41049" w:rsidP="00265CF5">
      <w:pPr>
        <w:pStyle w:val="Heading2"/>
      </w:pPr>
      <w:bookmarkStart w:id="5" w:name="_Toc482008833"/>
      <w:bookmarkStart w:id="6" w:name="_Toc482008994"/>
      <w:bookmarkStart w:id="7" w:name="_Toc482009053"/>
      <w:bookmarkStart w:id="8" w:name="_Toc482009607"/>
      <w:bookmarkStart w:id="9" w:name="_Toc482009608"/>
      <w:bookmarkEnd w:id="5"/>
      <w:bookmarkEnd w:id="6"/>
      <w:bookmarkEnd w:id="7"/>
      <w:bookmarkEnd w:id="8"/>
      <w:r>
        <w:t>Assumptions and Dependencies</w:t>
      </w:r>
      <w:bookmarkEnd w:id="9"/>
    </w:p>
    <w:p w14:paraId="0D9155ED" w14:textId="4CBDF3E2" w:rsidR="00B71B68" w:rsidRDefault="00B71B68">
      <w:pPr>
        <w:pStyle w:val="BodyText"/>
        <w:numPr>
          <w:ilvl w:val="0"/>
          <w:numId w:val="12"/>
        </w:numPr>
        <w:rPr>
          <w:lang w:val="en-US" w:eastAsia="ja-JP"/>
        </w:rPr>
      </w:pPr>
      <w:r>
        <w:rPr>
          <w:lang w:val="en-US" w:eastAsia="ja-JP"/>
        </w:rPr>
        <w:t>Proper functionality of system would be dependent on the performance of 3</w:t>
      </w:r>
      <w:r w:rsidRPr="00F75DD7">
        <w:rPr>
          <w:vertAlign w:val="superscript"/>
          <w:lang w:val="en-US" w:eastAsia="ja-JP"/>
        </w:rPr>
        <w:t>rd</w:t>
      </w:r>
      <w:r>
        <w:rPr>
          <w:lang w:val="en-US" w:eastAsia="ja-JP"/>
        </w:rPr>
        <w:t xml:space="preserve"> party services being used in the system like mainframe, underwriting &amp; payment provider.</w:t>
      </w:r>
    </w:p>
    <w:p w14:paraId="5C0A97AF" w14:textId="2698E12A" w:rsidR="00B71B68" w:rsidRPr="00B71B68" w:rsidRDefault="00B71B68">
      <w:pPr>
        <w:pStyle w:val="BodyText"/>
        <w:numPr>
          <w:ilvl w:val="0"/>
          <w:numId w:val="12"/>
        </w:numPr>
        <w:rPr>
          <w:lang w:val="en-US" w:eastAsia="ja-JP"/>
        </w:rPr>
      </w:pPr>
      <w:r w:rsidRPr="00566AD0">
        <w:rPr>
          <w:lang w:val="en-US" w:eastAsia="ja-JP"/>
        </w:rPr>
        <w:t>3</w:t>
      </w:r>
      <w:r w:rsidRPr="00566AD0">
        <w:rPr>
          <w:vertAlign w:val="superscript"/>
          <w:lang w:val="en-US" w:eastAsia="ja-JP"/>
        </w:rPr>
        <w:t>rd</w:t>
      </w:r>
      <w:r w:rsidRPr="00566AD0">
        <w:rPr>
          <w:lang w:val="en-US" w:eastAsia="ja-JP"/>
        </w:rPr>
        <w:t xml:space="preserve"> party to provide underwriting service </w:t>
      </w:r>
      <w:r>
        <w:rPr>
          <w:lang w:val="en-US" w:eastAsia="ja-JP"/>
        </w:rPr>
        <w:t>for the company and the said</w:t>
      </w:r>
      <w:r w:rsidRPr="00566AD0">
        <w:rPr>
          <w:lang w:val="en-US" w:eastAsia="ja-JP"/>
        </w:rPr>
        <w:t xml:space="preserve"> expose</w:t>
      </w:r>
      <w:r>
        <w:rPr>
          <w:lang w:val="en-US" w:eastAsia="ja-JP"/>
        </w:rPr>
        <w:t>d</w:t>
      </w:r>
      <w:r w:rsidRPr="00566AD0">
        <w:rPr>
          <w:lang w:val="en-US" w:eastAsia="ja-JP"/>
        </w:rPr>
        <w:t xml:space="preserve"> ser</w:t>
      </w:r>
      <w:r>
        <w:rPr>
          <w:lang w:val="en-US" w:eastAsia="ja-JP"/>
        </w:rPr>
        <w:t>vice to be consumed for any application consum</w:t>
      </w:r>
      <w:r w:rsidRPr="00566AD0">
        <w:rPr>
          <w:lang w:val="en-US" w:eastAsia="ja-JP"/>
        </w:rPr>
        <w:t>ing it.</w:t>
      </w:r>
    </w:p>
    <w:p w14:paraId="3EED96CC" w14:textId="5202CFD0" w:rsidR="001C59FE" w:rsidRPr="00566AD0" w:rsidRDefault="00B83CEE" w:rsidP="001C59FE">
      <w:pPr>
        <w:pStyle w:val="BodyText"/>
        <w:numPr>
          <w:ilvl w:val="0"/>
          <w:numId w:val="12"/>
        </w:numPr>
        <w:rPr>
          <w:lang w:val="en-US" w:eastAsia="ja-JP"/>
        </w:rPr>
      </w:pPr>
      <w:r>
        <w:rPr>
          <w:lang w:val="en-US" w:eastAsia="ja-JP"/>
        </w:rPr>
        <w:t>Internal</w:t>
      </w:r>
      <w:r w:rsidR="001C59FE">
        <w:rPr>
          <w:lang w:val="en-US" w:eastAsia="ja-JP"/>
        </w:rPr>
        <w:t xml:space="preserve"> 3</w:t>
      </w:r>
      <w:r w:rsidR="001C59FE" w:rsidRPr="00854D61">
        <w:rPr>
          <w:vertAlign w:val="superscript"/>
          <w:lang w:val="en-US" w:eastAsia="ja-JP"/>
        </w:rPr>
        <w:t>rd</w:t>
      </w:r>
      <w:r w:rsidR="001C59FE">
        <w:rPr>
          <w:lang w:val="en-US" w:eastAsia="ja-JP"/>
        </w:rPr>
        <w:t xml:space="preserve"> party reporting services will be used.</w:t>
      </w:r>
    </w:p>
    <w:p w14:paraId="23F15A2B" w14:textId="77777777" w:rsidR="001C59FE" w:rsidRDefault="001C59FE" w:rsidP="001C59FE">
      <w:pPr>
        <w:pStyle w:val="BodyText"/>
        <w:numPr>
          <w:ilvl w:val="0"/>
          <w:numId w:val="12"/>
        </w:numPr>
        <w:rPr>
          <w:lang w:val="en-US" w:eastAsia="ja-JP"/>
        </w:rPr>
      </w:pPr>
      <w:r>
        <w:rPr>
          <w:lang w:val="en-US" w:eastAsia="ja-JP"/>
        </w:rPr>
        <w:t>Consistent access to mainframe for initial verification of application information.</w:t>
      </w:r>
    </w:p>
    <w:p w14:paraId="7D1CFAFC" w14:textId="1F097F5E" w:rsidR="001C59FE" w:rsidRDefault="00733927" w:rsidP="001C59FE">
      <w:pPr>
        <w:pStyle w:val="BodyText"/>
        <w:numPr>
          <w:ilvl w:val="0"/>
          <w:numId w:val="12"/>
        </w:numPr>
        <w:rPr>
          <w:lang w:val="en-US" w:eastAsia="ja-JP"/>
        </w:rPr>
      </w:pPr>
      <w:r>
        <w:rPr>
          <w:lang w:val="en-US" w:eastAsia="ja-JP"/>
        </w:rPr>
        <w:t xml:space="preserve">Consistent &amp; </w:t>
      </w:r>
      <w:r w:rsidR="001C59FE">
        <w:rPr>
          <w:lang w:val="en-US" w:eastAsia="ja-JP"/>
        </w:rPr>
        <w:t xml:space="preserve">Licensed access to payment providers. </w:t>
      </w:r>
    </w:p>
    <w:p w14:paraId="2AAE0635" w14:textId="660A4424" w:rsidR="00E41049" w:rsidRDefault="00E41049" w:rsidP="00E41049">
      <w:pPr>
        <w:pStyle w:val="Heading2"/>
      </w:pPr>
      <w:bookmarkStart w:id="10" w:name="_Toc482008835"/>
      <w:bookmarkStart w:id="11" w:name="_Toc482008996"/>
      <w:bookmarkStart w:id="12" w:name="_Toc482009055"/>
      <w:bookmarkStart w:id="13" w:name="_Toc482009609"/>
      <w:bookmarkStart w:id="14" w:name="_Toc482009610"/>
      <w:bookmarkEnd w:id="10"/>
      <w:bookmarkEnd w:id="11"/>
      <w:bookmarkEnd w:id="12"/>
      <w:bookmarkEnd w:id="13"/>
      <w:r>
        <w:t>General Constraints</w:t>
      </w:r>
      <w:r w:rsidR="00612101">
        <w:t>/Limits</w:t>
      </w:r>
      <w:bookmarkEnd w:id="14"/>
    </w:p>
    <w:p w14:paraId="50DC9AFC" w14:textId="3A2EDFB6" w:rsidR="00854D61" w:rsidRPr="00116DB0" w:rsidRDefault="005962DC" w:rsidP="00116DB0">
      <w:pPr>
        <w:pStyle w:val="BodyText"/>
        <w:rPr>
          <w:lang w:val="en-US" w:eastAsia="ja-JP"/>
        </w:rPr>
      </w:pPr>
      <w:r>
        <w:rPr>
          <w:lang w:val="en-US" w:eastAsia="ja-JP"/>
        </w:rPr>
        <w:t xml:space="preserve">Proposed solution would be making easier </w:t>
      </w:r>
      <w:r w:rsidR="00B25898">
        <w:rPr>
          <w:lang w:val="en-US" w:eastAsia="ja-JP"/>
        </w:rPr>
        <w:t xml:space="preserve">for the company </w:t>
      </w:r>
      <w:r>
        <w:rPr>
          <w:lang w:val="en-US" w:eastAsia="ja-JP"/>
        </w:rPr>
        <w:t xml:space="preserve">to manage </w:t>
      </w:r>
      <w:r w:rsidR="00B25898">
        <w:rPr>
          <w:lang w:val="en-US" w:eastAsia="ja-JP"/>
        </w:rPr>
        <w:t>existing manual process f</w:t>
      </w:r>
      <w:r>
        <w:rPr>
          <w:lang w:val="en-US" w:eastAsia="ja-JP"/>
        </w:rPr>
        <w:t>o</w:t>
      </w:r>
      <w:r w:rsidR="00B25898">
        <w:rPr>
          <w:lang w:val="en-US" w:eastAsia="ja-JP"/>
        </w:rPr>
        <w:t>r</w:t>
      </w:r>
      <w:r>
        <w:rPr>
          <w:lang w:val="en-US" w:eastAsia="ja-JP"/>
        </w:rPr>
        <w:t xml:space="preserve"> issuing policies. Only authorized personnel will be allowed to access the system. The system </w:t>
      </w:r>
      <w:r w:rsidR="00392CF0">
        <w:rPr>
          <w:lang w:val="en-US" w:eastAsia="ja-JP"/>
        </w:rPr>
        <w:t>will have</w:t>
      </w:r>
      <w:r>
        <w:rPr>
          <w:lang w:val="en-US" w:eastAsia="ja-JP"/>
        </w:rPr>
        <w:t xml:space="preserve"> users of type agent, administrator, internal user, biller, underwriter and policyholder. The infrastructure required</w:t>
      </w:r>
      <w:r w:rsidR="00CE0E08">
        <w:rPr>
          <w:lang w:val="en-US" w:eastAsia="ja-JP"/>
        </w:rPr>
        <w:t xml:space="preserve"> for the system </w:t>
      </w:r>
      <w:r w:rsidR="00392CF0">
        <w:rPr>
          <w:lang w:val="en-US" w:eastAsia="ja-JP"/>
        </w:rPr>
        <w:t xml:space="preserve">would be </w:t>
      </w:r>
      <w:r w:rsidR="000164AC">
        <w:rPr>
          <w:lang w:val="en-US" w:eastAsia="ja-JP"/>
        </w:rPr>
        <w:t>Windows Server 2012, SQL S</w:t>
      </w:r>
      <w:r w:rsidR="00392CF0">
        <w:rPr>
          <w:lang w:val="en-US" w:eastAsia="ja-JP"/>
        </w:rPr>
        <w:t xml:space="preserve">erver 2012 and IIS Server to host the application. </w:t>
      </w:r>
      <w:r w:rsidR="000164AC">
        <w:rPr>
          <w:lang w:val="en-US" w:eastAsia="ja-JP"/>
        </w:rPr>
        <w:t xml:space="preserve">Application would </w:t>
      </w:r>
      <w:r w:rsidR="00392CF0">
        <w:rPr>
          <w:lang w:val="en-US" w:eastAsia="ja-JP"/>
        </w:rPr>
        <w:t xml:space="preserve">be </w:t>
      </w:r>
      <w:r w:rsidR="000164AC">
        <w:rPr>
          <w:lang w:val="en-US" w:eastAsia="ja-JP"/>
        </w:rPr>
        <w:t xml:space="preserve">compatible with most running browsers today but it would </w:t>
      </w:r>
      <w:r w:rsidR="00392CF0">
        <w:rPr>
          <w:lang w:val="en-US" w:eastAsia="ja-JP"/>
        </w:rPr>
        <w:t xml:space="preserve">work </w:t>
      </w:r>
      <w:r w:rsidR="000164AC">
        <w:rPr>
          <w:lang w:val="en-US" w:eastAsia="ja-JP"/>
        </w:rPr>
        <w:t xml:space="preserve">most efficiently with Internet </w:t>
      </w:r>
      <w:r w:rsidR="00DA695F">
        <w:rPr>
          <w:lang w:val="en-US" w:eastAsia="ja-JP"/>
        </w:rPr>
        <w:t>E</w:t>
      </w:r>
      <w:r w:rsidR="000164AC">
        <w:rPr>
          <w:lang w:val="en-US" w:eastAsia="ja-JP"/>
        </w:rPr>
        <w:t>xplorer and Google Chrome.</w:t>
      </w:r>
    </w:p>
    <w:p w14:paraId="3A32A44B" w14:textId="69431EFA" w:rsidR="00E41049" w:rsidRDefault="00E41049" w:rsidP="00E41049">
      <w:pPr>
        <w:pStyle w:val="Heading2"/>
      </w:pPr>
      <w:bookmarkStart w:id="15" w:name="_Toc482009611"/>
      <w:r>
        <w:t xml:space="preserve">Goals </w:t>
      </w:r>
      <w:r w:rsidR="00DF5BBA">
        <w:t>and Guidelines</w:t>
      </w:r>
      <w:bookmarkEnd w:id="15"/>
    </w:p>
    <w:p w14:paraId="188EB4F7" w14:textId="18AF1897" w:rsidR="00D3160A" w:rsidRPr="00F75DD7" w:rsidRDefault="006C5529" w:rsidP="00D3160A">
      <w:pPr>
        <w:autoSpaceDE w:val="0"/>
        <w:autoSpaceDN w:val="0"/>
        <w:adjustRightInd w:val="0"/>
        <w:spacing w:after="0" w:line="240" w:lineRule="auto"/>
        <w:jc w:val="both"/>
        <w:rPr>
          <w:rFonts w:cs="Segoe UI"/>
          <w:highlight w:val="yellow"/>
        </w:rPr>
      </w:pPr>
      <w:r w:rsidRPr="00F75DD7">
        <w:rPr>
          <w:rFonts w:cs="Segoe UI"/>
        </w:rPr>
        <w:t>The p</w:t>
      </w:r>
      <w:r w:rsidR="00D3160A" w:rsidRPr="006C5529">
        <w:rPr>
          <w:rFonts w:cs="Segoe UI"/>
        </w:rPr>
        <w:t xml:space="preserve">roposed </w:t>
      </w:r>
      <w:r w:rsidRPr="00F75DD7">
        <w:rPr>
          <w:rFonts w:cs="Segoe UI"/>
        </w:rPr>
        <w:t xml:space="preserve">design for the application </w:t>
      </w:r>
      <w:r w:rsidR="00D3160A" w:rsidRPr="006C5529">
        <w:rPr>
          <w:rFonts w:cs="Segoe UI"/>
        </w:rPr>
        <w:t xml:space="preserve">will be based on the following </w:t>
      </w:r>
      <w:r w:rsidRPr="00F75DD7">
        <w:rPr>
          <w:rFonts w:cs="Segoe UI"/>
        </w:rPr>
        <w:t xml:space="preserve">design &amp; </w:t>
      </w:r>
      <w:r w:rsidR="00D3160A" w:rsidRPr="006C5529">
        <w:rPr>
          <w:rFonts w:cs="Segoe UI"/>
        </w:rPr>
        <w:t>architectural principles</w:t>
      </w:r>
    </w:p>
    <w:p w14:paraId="0688F8E0" w14:textId="50AA6CDA" w:rsidR="006C5529" w:rsidRPr="00C072F3" w:rsidRDefault="006C5529" w:rsidP="00F75DD7">
      <w:pPr>
        <w:pStyle w:val="BodyText"/>
        <w:numPr>
          <w:ilvl w:val="0"/>
          <w:numId w:val="15"/>
        </w:numPr>
      </w:pPr>
      <w:r w:rsidRPr="006C5529">
        <w:rPr>
          <w:rFonts w:cs="Segoe UI"/>
        </w:rPr>
        <w:t>Design for evolution, flexibility and reuse</w:t>
      </w:r>
      <w:r w:rsidR="00C072F3">
        <w:rPr>
          <w:rFonts w:cs="Segoe UI"/>
        </w:rPr>
        <w:t xml:space="preserve"> by dividing the project in layers.</w:t>
      </w:r>
      <w:r w:rsidR="00C072F3" w:rsidRPr="00C072F3">
        <w:rPr>
          <w:lang w:val="en-US" w:eastAsia="ja-JP"/>
        </w:rPr>
        <w:t xml:space="preserve"> </w:t>
      </w:r>
      <w:r w:rsidR="00C072F3" w:rsidRPr="00B47363">
        <w:rPr>
          <w:lang w:val="en-US" w:eastAsia="ja-JP"/>
        </w:rPr>
        <w:t xml:space="preserve">Layers are logical separation within the code. This helps us in separating concerns. Logical layer supports testing. Properly separated logical layers support automated testing by defining interfaces through which these layers interact.  Layers also minimizes dependencies with the application making it loosely coupled all through.  Minimizing dependencies makes code easier to understand and maintain. </w:t>
      </w:r>
    </w:p>
    <w:p w14:paraId="4FC062FF" w14:textId="0FC630F1" w:rsidR="006C5529" w:rsidRPr="006C5529" w:rsidRDefault="00392CF0" w:rsidP="006C5529">
      <w:pPr>
        <w:pStyle w:val="ListParagraph"/>
        <w:numPr>
          <w:ilvl w:val="0"/>
          <w:numId w:val="15"/>
        </w:numPr>
        <w:autoSpaceDE w:val="0"/>
        <w:autoSpaceDN w:val="0"/>
        <w:adjustRightInd w:val="0"/>
        <w:spacing w:after="0" w:line="240" w:lineRule="auto"/>
        <w:rPr>
          <w:rFonts w:cs="Segoe UI"/>
        </w:rPr>
      </w:pPr>
      <w:r>
        <w:rPr>
          <w:rFonts w:cs="Segoe UI"/>
        </w:rPr>
        <w:t>F</w:t>
      </w:r>
      <w:r w:rsidRPr="006C5529">
        <w:rPr>
          <w:rFonts w:cs="Segoe UI"/>
        </w:rPr>
        <w:t xml:space="preserve">unctionality </w:t>
      </w:r>
      <w:r>
        <w:rPr>
          <w:rFonts w:cs="Segoe UI"/>
        </w:rPr>
        <w:t>c</w:t>
      </w:r>
      <w:r w:rsidR="006C5529" w:rsidRPr="006C5529">
        <w:rPr>
          <w:rFonts w:cs="Segoe UI"/>
        </w:rPr>
        <w:t>omponentize as services</w:t>
      </w:r>
      <w:r w:rsidR="006C5529">
        <w:rPr>
          <w:rFonts w:cs="Segoe UI"/>
        </w:rPr>
        <w:t>.</w:t>
      </w:r>
    </w:p>
    <w:p w14:paraId="22A29E44" w14:textId="496B946E" w:rsidR="006C5529" w:rsidRPr="006C5529" w:rsidRDefault="00ED29AE" w:rsidP="006C5529">
      <w:pPr>
        <w:pStyle w:val="ListParagraph"/>
        <w:numPr>
          <w:ilvl w:val="0"/>
          <w:numId w:val="15"/>
        </w:numPr>
        <w:autoSpaceDE w:val="0"/>
        <w:autoSpaceDN w:val="0"/>
        <w:adjustRightInd w:val="0"/>
        <w:spacing w:after="0" w:line="240" w:lineRule="auto"/>
        <w:rPr>
          <w:rFonts w:cs="Segoe UI"/>
        </w:rPr>
      </w:pPr>
      <w:r>
        <w:rPr>
          <w:rFonts w:cs="Segoe UI"/>
        </w:rPr>
        <w:t>E</w:t>
      </w:r>
      <w:r w:rsidR="006C5529" w:rsidRPr="006C5529">
        <w:rPr>
          <w:rFonts w:cs="Segoe UI"/>
        </w:rPr>
        <w:t xml:space="preserve">nvironment </w:t>
      </w:r>
      <w:r w:rsidR="006C5529">
        <w:rPr>
          <w:rFonts w:cs="Segoe UI"/>
        </w:rPr>
        <w:t xml:space="preserve">would </w:t>
      </w:r>
      <w:r w:rsidR="006C5529" w:rsidRPr="006C5529">
        <w:rPr>
          <w:rFonts w:cs="Segoe UI"/>
        </w:rPr>
        <w:t>be up and running 24 x 7. In case of any crashes system should again restart on its own.</w:t>
      </w:r>
    </w:p>
    <w:p w14:paraId="539E5112" w14:textId="77777777" w:rsidR="006C5529" w:rsidRPr="006C5529" w:rsidRDefault="006C5529" w:rsidP="006C5529">
      <w:pPr>
        <w:pStyle w:val="ListParagraph"/>
        <w:numPr>
          <w:ilvl w:val="0"/>
          <w:numId w:val="15"/>
        </w:numPr>
        <w:autoSpaceDE w:val="0"/>
        <w:autoSpaceDN w:val="0"/>
        <w:adjustRightInd w:val="0"/>
        <w:spacing w:after="0" w:line="240" w:lineRule="auto"/>
        <w:rPr>
          <w:rFonts w:cs="Segoe UI"/>
        </w:rPr>
      </w:pPr>
      <w:r w:rsidRPr="006C5529">
        <w:rPr>
          <w:rFonts w:cs="Segoe UI"/>
        </w:rPr>
        <w:t>System should be reliable.</w:t>
      </w:r>
    </w:p>
    <w:p w14:paraId="3210A534" w14:textId="47A68952" w:rsidR="006C5529" w:rsidRPr="00F75DD7" w:rsidRDefault="006C5529">
      <w:pPr>
        <w:pStyle w:val="ListParagraph"/>
        <w:numPr>
          <w:ilvl w:val="0"/>
          <w:numId w:val="15"/>
        </w:numPr>
        <w:autoSpaceDE w:val="0"/>
        <w:autoSpaceDN w:val="0"/>
        <w:adjustRightInd w:val="0"/>
        <w:spacing w:after="0" w:line="240" w:lineRule="auto"/>
        <w:rPr>
          <w:rFonts w:cs="Segoe UI"/>
        </w:rPr>
      </w:pPr>
      <w:r w:rsidRPr="006C5529">
        <w:rPr>
          <w:rFonts w:cs="Segoe UI"/>
        </w:rPr>
        <w:t>System should have enough logging to help in debug any error condition.</w:t>
      </w:r>
    </w:p>
    <w:p w14:paraId="037FC20B" w14:textId="146BA087" w:rsidR="00392CF0" w:rsidRDefault="008E0D6F" w:rsidP="00D3160A">
      <w:pPr>
        <w:pStyle w:val="ListParagraph"/>
        <w:numPr>
          <w:ilvl w:val="0"/>
          <w:numId w:val="15"/>
        </w:numPr>
        <w:autoSpaceDE w:val="0"/>
        <w:autoSpaceDN w:val="0"/>
        <w:adjustRightInd w:val="0"/>
        <w:spacing w:after="0" w:line="240" w:lineRule="auto"/>
        <w:rPr>
          <w:rFonts w:cs="Segoe UI"/>
        </w:rPr>
      </w:pPr>
      <w:r>
        <w:rPr>
          <w:rFonts w:cs="Segoe UI"/>
        </w:rPr>
        <w:t xml:space="preserve">Services as </w:t>
      </w:r>
      <w:r w:rsidR="00D3160A" w:rsidRPr="006C5529">
        <w:rPr>
          <w:rFonts w:cs="Segoe UI"/>
        </w:rPr>
        <w:t>Web API</w:t>
      </w:r>
      <w:r>
        <w:rPr>
          <w:rFonts w:cs="Segoe UI"/>
        </w:rPr>
        <w:t>s</w:t>
      </w:r>
      <w:r w:rsidR="00D3160A" w:rsidRPr="006C5529">
        <w:rPr>
          <w:rFonts w:cs="Segoe UI"/>
        </w:rPr>
        <w:t xml:space="preserve"> </w:t>
      </w:r>
      <w:r w:rsidR="00392CF0">
        <w:rPr>
          <w:rFonts w:cs="Segoe UI"/>
        </w:rPr>
        <w:t xml:space="preserve">will be implemented </w:t>
      </w:r>
      <w:r w:rsidR="00D3160A" w:rsidRPr="006C5529">
        <w:rPr>
          <w:rFonts w:cs="Segoe UI"/>
        </w:rPr>
        <w:t xml:space="preserve">for interaction with </w:t>
      </w:r>
      <w:r w:rsidR="00392CF0">
        <w:rPr>
          <w:rFonts w:cs="Segoe UI"/>
        </w:rPr>
        <w:t>UI</w:t>
      </w:r>
      <w:r w:rsidR="00D3160A" w:rsidRPr="006C5529">
        <w:rPr>
          <w:rFonts w:cs="Segoe UI"/>
        </w:rPr>
        <w:t xml:space="preserve"> layer, </w:t>
      </w:r>
    </w:p>
    <w:p w14:paraId="35C126F9" w14:textId="7FFA0E37" w:rsidR="00D3160A" w:rsidRPr="006C5529" w:rsidRDefault="00392CF0" w:rsidP="00D3160A">
      <w:pPr>
        <w:pStyle w:val="ListParagraph"/>
        <w:numPr>
          <w:ilvl w:val="0"/>
          <w:numId w:val="15"/>
        </w:numPr>
        <w:autoSpaceDE w:val="0"/>
        <w:autoSpaceDN w:val="0"/>
        <w:adjustRightInd w:val="0"/>
        <w:spacing w:after="0" w:line="240" w:lineRule="auto"/>
        <w:rPr>
          <w:rFonts w:cs="Segoe UI"/>
        </w:rPr>
      </w:pPr>
      <w:r>
        <w:rPr>
          <w:rFonts w:cs="Segoe UI"/>
        </w:rPr>
        <w:t xml:space="preserve">All </w:t>
      </w:r>
      <w:r w:rsidR="00D3160A" w:rsidRPr="006C5529">
        <w:rPr>
          <w:rFonts w:cs="Segoe UI"/>
        </w:rPr>
        <w:t>services will follow RAML standards.</w:t>
      </w:r>
    </w:p>
    <w:p w14:paraId="4E00DD9F" w14:textId="37005682" w:rsidR="00D3160A" w:rsidRPr="006C5529" w:rsidRDefault="00D3160A" w:rsidP="00D3160A">
      <w:pPr>
        <w:pStyle w:val="ListParagraph"/>
        <w:numPr>
          <w:ilvl w:val="0"/>
          <w:numId w:val="15"/>
        </w:numPr>
        <w:autoSpaceDE w:val="0"/>
        <w:autoSpaceDN w:val="0"/>
        <w:adjustRightInd w:val="0"/>
        <w:spacing w:after="0" w:line="240" w:lineRule="auto"/>
        <w:rPr>
          <w:rFonts w:cs="Segoe UI"/>
        </w:rPr>
      </w:pPr>
      <w:r w:rsidRPr="006C5529">
        <w:rPr>
          <w:rFonts w:cs="Segoe UI"/>
        </w:rPr>
        <w:t>Angular</w:t>
      </w:r>
      <w:r w:rsidR="00392CF0">
        <w:rPr>
          <w:rFonts w:cs="Segoe UI"/>
        </w:rPr>
        <w:t>2 with Typescript</w:t>
      </w:r>
      <w:r w:rsidRPr="006C5529">
        <w:rPr>
          <w:rFonts w:cs="Segoe UI"/>
        </w:rPr>
        <w:t xml:space="preserve"> will be used for presentation layer and will consume data from the web services.</w:t>
      </w:r>
    </w:p>
    <w:p w14:paraId="1242FB53" w14:textId="77777777" w:rsidR="00D3160A" w:rsidRPr="00EE134F" w:rsidRDefault="00D3160A" w:rsidP="00D3160A">
      <w:pPr>
        <w:pStyle w:val="ListParagraph"/>
        <w:numPr>
          <w:ilvl w:val="0"/>
          <w:numId w:val="15"/>
        </w:numPr>
        <w:autoSpaceDE w:val="0"/>
        <w:autoSpaceDN w:val="0"/>
        <w:adjustRightInd w:val="0"/>
        <w:spacing w:after="0" w:line="240" w:lineRule="auto"/>
        <w:rPr>
          <w:rFonts w:cs="Segoe UI"/>
        </w:rPr>
      </w:pPr>
      <w:r w:rsidRPr="00EE134F">
        <w:rPr>
          <w:rFonts w:cs="Segoe UI"/>
        </w:rPr>
        <w:t>Token based authentication to be used so that the same mechanism can be used for web and mobile application.</w:t>
      </w:r>
    </w:p>
    <w:p w14:paraId="17C93E3D" w14:textId="16FB6D9C" w:rsidR="00F12E00" w:rsidRDefault="008E0D6F" w:rsidP="00F75DD7">
      <w:pPr>
        <w:pStyle w:val="ListParagraph"/>
        <w:numPr>
          <w:ilvl w:val="0"/>
          <w:numId w:val="15"/>
        </w:numPr>
        <w:autoSpaceDE w:val="0"/>
        <w:autoSpaceDN w:val="0"/>
        <w:adjustRightInd w:val="0"/>
        <w:spacing w:after="0" w:line="240" w:lineRule="auto"/>
      </w:pPr>
      <w:r>
        <w:rPr>
          <w:rFonts w:cs="Segoe UI"/>
        </w:rPr>
        <w:t>A</w:t>
      </w:r>
      <w:r w:rsidR="00D3160A" w:rsidRPr="006C5529">
        <w:rPr>
          <w:rFonts w:cs="Segoe UI"/>
        </w:rPr>
        <w:t xml:space="preserve">utomated build </w:t>
      </w:r>
      <w:r>
        <w:rPr>
          <w:rFonts w:cs="Segoe UI"/>
        </w:rPr>
        <w:t xml:space="preserve">with </w:t>
      </w:r>
      <w:r w:rsidR="00D3160A" w:rsidRPr="006C5529">
        <w:rPr>
          <w:rFonts w:cs="Segoe UI"/>
        </w:rPr>
        <w:t>continuous integration.</w:t>
      </w:r>
      <w:r w:rsidR="00D3160A" w:rsidRPr="006C5529">
        <w:rPr>
          <w:lang w:eastAsia="ja-JP"/>
        </w:rPr>
        <w:t xml:space="preserve"> </w:t>
      </w:r>
    </w:p>
    <w:p w14:paraId="5EFD8E62" w14:textId="110B3C37" w:rsidR="008E0D6F" w:rsidRPr="00F12E00" w:rsidRDefault="008E0D6F" w:rsidP="00F75DD7">
      <w:pPr>
        <w:pStyle w:val="ListParagraph"/>
        <w:numPr>
          <w:ilvl w:val="0"/>
          <w:numId w:val="15"/>
        </w:numPr>
        <w:autoSpaceDE w:val="0"/>
        <w:autoSpaceDN w:val="0"/>
        <w:adjustRightInd w:val="0"/>
        <w:spacing w:after="0" w:line="240" w:lineRule="auto"/>
      </w:pPr>
      <w:r>
        <w:t xml:space="preserve">Continuous Code quality to be setup with CI for any </w:t>
      </w:r>
      <w:r w:rsidR="00DF6C15">
        <w:t>code vulnerabilities and bugs found during build time.</w:t>
      </w:r>
    </w:p>
    <w:p w14:paraId="31AF08EC" w14:textId="77777777" w:rsidR="002B07F5" w:rsidRPr="00FD78AC" w:rsidRDefault="002B07F5" w:rsidP="00DF5BBA">
      <w:pPr>
        <w:pStyle w:val="BodyText"/>
      </w:pPr>
    </w:p>
    <w:p w14:paraId="1809B90C" w14:textId="77777777" w:rsidR="007F3F75" w:rsidRPr="00265CF5" w:rsidRDefault="007F3F75" w:rsidP="007F3F75">
      <w:pPr>
        <w:pStyle w:val="Heading1"/>
      </w:pPr>
      <w:bookmarkStart w:id="16" w:name="_Toc482009620"/>
      <w:r>
        <w:lastRenderedPageBreak/>
        <w:t>NFR Considerations</w:t>
      </w:r>
    </w:p>
    <w:p w14:paraId="480CC58B" w14:textId="77777777" w:rsidR="007F3F75" w:rsidRDefault="007F3F75" w:rsidP="007F3F75">
      <w:pPr>
        <w:pStyle w:val="Heading2"/>
      </w:pPr>
      <w:r>
        <w:t>Usability</w:t>
      </w:r>
    </w:p>
    <w:p w14:paraId="2D034A93" w14:textId="77777777" w:rsidR="007F3F75" w:rsidRDefault="007F3F75" w:rsidP="007F3F75">
      <w:pPr>
        <w:pStyle w:val="BulletList1"/>
      </w:pPr>
      <w:r>
        <w:t>Policy Holders, Agents, internal users, admin users and other users based on their role will be able to login to the application.</w:t>
      </w:r>
    </w:p>
    <w:p w14:paraId="7250C483" w14:textId="77777777" w:rsidR="007F3F75" w:rsidRDefault="007F3F75" w:rsidP="007F3F75">
      <w:pPr>
        <w:pStyle w:val="BulletList1"/>
      </w:pPr>
      <w:r>
        <w:t xml:space="preserve">All kinds of input validation will be part of applications business logic. </w:t>
      </w:r>
    </w:p>
    <w:p w14:paraId="1F8FD100" w14:textId="77777777" w:rsidR="007F3F75" w:rsidRDefault="007F3F75" w:rsidP="007F3F75">
      <w:pPr>
        <w:pStyle w:val="BulletList1"/>
      </w:pPr>
      <w:r>
        <w:t xml:space="preserve">Application will be developed in English. </w:t>
      </w:r>
    </w:p>
    <w:p w14:paraId="50D96859" w14:textId="685BA37C" w:rsidR="007F3F75" w:rsidRPr="00F75DD7" w:rsidRDefault="007F3F75" w:rsidP="00F75DD7">
      <w:pPr>
        <w:pStyle w:val="BulletList1"/>
        <w:rPr>
          <w:i/>
        </w:rPr>
      </w:pPr>
      <w:r>
        <w:t xml:space="preserve">Application is developed in line with the current process to keep the learning curve to a minimum for the existing users. Detailed </w:t>
      </w:r>
      <w:r w:rsidRPr="00F75DD7">
        <w:t>u</w:t>
      </w:r>
      <w:r w:rsidRPr="002A1872">
        <w:t xml:space="preserve">ser </w:t>
      </w:r>
      <w:r w:rsidRPr="00F75DD7">
        <w:t>manual will</w:t>
      </w:r>
      <w:r w:rsidRPr="002A1872">
        <w:t xml:space="preserve"> be constructed</w:t>
      </w:r>
      <w:r w:rsidRPr="00F75DD7">
        <w:rPr>
          <w:i/>
        </w:rPr>
        <w:t>.</w:t>
      </w:r>
    </w:p>
    <w:p w14:paraId="78C76686" w14:textId="65AB244B" w:rsidR="007F3F75" w:rsidRPr="002A1872" w:rsidRDefault="007F3F75" w:rsidP="00F75DD7">
      <w:pPr>
        <w:pStyle w:val="BulletList1"/>
        <w:rPr>
          <w:i/>
        </w:rPr>
      </w:pPr>
      <w:r>
        <w:t>For d</w:t>
      </w:r>
      <w:r w:rsidRPr="009A3736">
        <w:t>ocumentation</w:t>
      </w:r>
      <w:r>
        <w:t xml:space="preserve"> a </w:t>
      </w:r>
      <w:r w:rsidRPr="002A1872">
        <w:rPr>
          <w:i/>
        </w:rPr>
        <w:t xml:space="preserve">Chm </w:t>
      </w:r>
      <w:r>
        <w:rPr>
          <w:i/>
        </w:rPr>
        <w:t xml:space="preserve">help </w:t>
      </w:r>
      <w:r w:rsidRPr="002A1872">
        <w:rPr>
          <w:i/>
        </w:rPr>
        <w:t>file can be provided</w:t>
      </w:r>
      <w:r>
        <w:rPr>
          <w:i/>
        </w:rPr>
        <w:t xml:space="preserve"> containing sections for each type of user.</w:t>
      </w:r>
    </w:p>
    <w:p w14:paraId="3910ADC6" w14:textId="77777777" w:rsidR="007F3F75" w:rsidRDefault="007F3F75" w:rsidP="007F3F75">
      <w:pPr>
        <w:pStyle w:val="Heading2"/>
      </w:pPr>
      <w:r>
        <w:t>Reliability</w:t>
      </w:r>
    </w:p>
    <w:p w14:paraId="1521CCFC" w14:textId="3B2CADBC" w:rsidR="007F3F75" w:rsidRPr="00F75DD7" w:rsidRDefault="007F3F75" w:rsidP="00F75DD7">
      <w:pPr>
        <w:pStyle w:val="BulletList1"/>
      </w:pPr>
      <w:r w:rsidRPr="00F75DD7">
        <w:t xml:space="preserve">Number of users logged in at a </w:t>
      </w:r>
      <w:r w:rsidRPr="00834273">
        <w:t>time</w:t>
      </w:r>
      <w:r w:rsidRPr="00F75DD7">
        <w:t xml:space="preserve"> can be managed and restricted to handle</w:t>
      </w:r>
      <w:r>
        <w:t xml:space="preserve"> &amp; optimize</w:t>
      </w:r>
      <w:r w:rsidRPr="00F75DD7">
        <w:t xml:space="preserve"> t</w:t>
      </w:r>
      <w:r>
        <w:t>he time required to deliver a request</w:t>
      </w:r>
      <w:r w:rsidRPr="00F75DD7">
        <w:t>.</w:t>
      </w:r>
    </w:p>
    <w:p w14:paraId="3B5D954D" w14:textId="77777777" w:rsidR="007F3F75" w:rsidRPr="009A3736" w:rsidRDefault="007F3F75" w:rsidP="007F3F75">
      <w:pPr>
        <w:pStyle w:val="BulletList1"/>
      </w:pPr>
      <w:r w:rsidRPr="009A3736">
        <w:t xml:space="preserve">Ease of Recovery             </w:t>
      </w:r>
    </w:p>
    <w:p w14:paraId="10356C17" w14:textId="77777777" w:rsidR="007F3F75" w:rsidRDefault="007F3F75" w:rsidP="007F3F75">
      <w:pPr>
        <w:pStyle w:val="BulletList2"/>
      </w:pPr>
      <w:r w:rsidRPr="009A3736">
        <w:t>How should the system respond to errors?</w:t>
      </w:r>
    </w:p>
    <w:p w14:paraId="6C805BE9" w14:textId="329F17B2" w:rsidR="007F3F75" w:rsidRPr="00EE5A4A" w:rsidRDefault="007F3F75" w:rsidP="007F3F75">
      <w:pPr>
        <w:pStyle w:val="BulletList2"/>
        <w:rPr>
          <w:i/>
        </w:rPr>
      </w:pPr>
      <w:r>
        <w:rPr>
          <w:i/>
        </w:rPr>
        <w:t>Error Handling</w:t>
      </w:r>
      <w:r w:rsidRPr="00EE5A4A">
        <w:rPr>
          <w:i/>
        </w:rPr>
        <w:t xml:space="preserve"> library </w:t>
      </w:r>
      <w:r>
        <w:rPr>
          <w:i/>
        </w:rPr>
        <w:t xml:space="preserve">will be responsible to </w:t>
      </w:r>
      <w:r w:rsidRPr="00EE5A4A">
        <w:rPr>
          <w:i/>
        </w:rPr>
        <w:t>take care of errors and provide back up mechanisms</w:t>
      </w:r>
      <w:r>
        <w:rPr>
          <w:i/>
        </w:rPr>
        <w:t xml:space="preserve"> in scenarios of system recovery.</w:t>
      </w:r>
    </w:p>
    <w:p w14:paraId="6E0BF0D2" w14:textId="77777777" w:rsidR="007F3F75" w:rsidRPr="009A3736" w:rsidRDefault="007F3F75" w:rsidP="007F3F75">
      <w:pPr>
        <w:pStyle w:val="BulletList1"/>
      </w:pPr>
      <w:r w:rsidRPr="009A3736">
        <w:t>Maximum Known Bugs</w:t>
      </w:r>
    </w:p>
    <w:p w14:paraId="5B22AC9C" w14:textId="77777777" w:rsidR="007F3F75" w:rsidRDefault="007F3F75" w:rsidP="00F75DD7">
      <w:pPr>
        <w:pStyle w:val="BulletList2"/>
        <w:numPr>
          <w:ilvl w:val="0"/>
          <w:numId w:val="0"/>
        </w:numPr>
        <w:ind w:firstLine="360"/>
      </w:pPr>
      <w:r>
        <w:t xml:space="preserve">Application will not be deployed with any high severity </w:t>
      </w:r>
      <w:r w:rsidRPr="009A3736">
        <w:t>bugs</w:t>
      </w:r>
      <w:r>
        <w:t xml:space="preserve"> or 2 to 5 medium severity bugs.</w:t>
      </w:r>
    </w:p>
    <w:p w14:paraId="5C44D47B" w14:textId="77777777" w:rsidR="007F3F75" w:rsidRPr="00F75DD7" w:rsidRDefault="007F3F75" w:rsidP="00F75DD7">
      <w:pPr>
        <w:pStyle w:val="BulletList2"/>
        <w:rPr>
          <w:lang w:val="en-US" w:eastAsia="ja-JP"/>
        </w:rPr>
      </w:pPr>
      <w:r>
        <w:t xml:space="preserve">High severity would be </w:t>
      </w:r>
      <w:r>
        <w:rPr>
          <w:lang w:val="en-US" w:eastAsia="ja-JP"/>
        </w:rPr>
        <w:t xml:space="preserve">loss of </w:t>
      </w:r>
      <w:r>
        <w:t>Business Use case/ functionality or performance related</w:t>
      </w:r>
    </w:p>
    <w:p w14:paraId="57985D88" w14:textId="77777777" w:rsidR="007F3F75" w:rsidRPr="000C37D0" w:rsidRDefault="007F3F75" w:rsidP="00F75DD7">
      <w:pPr>
        <w:pStyle w:val="BulletList2"/>
        <w:rPr>
          <w:lang w:val="en-US" w:eastAsia="ja-JP"/>
        </w:rPr>
      </w:pPr>
      <w:r>
        <w:rPr>
          <w:lang w:val="en-US" w:eastAsia="ja-JP"/>
        </w:rPr>
        <w:t>Medium severity would be in Reports or UI.</w:t>
      </w:r>
    </w:p>
    <w:p w14:paraId="56D5CC44" w14:textId="77777777" w:rsidR="007F3F75" w:rsidRDefault="007F3F75" w:rsidP="007F3F75">
      <w:pPr>
        <w:pStyle w:val="Heading2"/>
      </w:pPr>
      <w:r>
        <w:t>Performance</w:t>
      </w:r>
    </w:p>
    <w:p w14:paraId="630A2F9B" w14:textId="77777777" w:rsidR="007F3F75" w:rsidRPr="009A3736" w:rsidRDefault="007F3F75" w:rsidP="007F3F75">
      <w:pPr>
        <w:pStyle w:val="BulletList1"/>
      </w:pPr>
      <w:r w:rsidRPr="009A3736">
        <w:t>Throughput    </w:t>
      </w:r>
    </w:p>
    <w:p w14:paraId="18D14486" w14:textId="77777777" w:rsidR="007F3F75" w:rsidRDefault="007F3F75" w:rsidP="007F3F75">
      <w:pPr>
        <w:pStyle w:val="BulletList2"/>
      </w:pPr>
      <w:r w:rsidRPr="009A3736">
        <w:t>How many concurrent users may be using the system at any given peak-use time?   </w:t>
      </w:r>
    </w:p>
    <w:p w14:paraId="2F3E7BC8" w14:textId="6675C531" w:rsidR="007F3F75" w:rsidRPr="009A3736" w:rsidRDefault="007F3F75" w:rsidP="007F3F75">
      <w:pPr>
        <w:pStyle w:val="BulletList2"/>
        <w:numPr>
          <w:ilvl w:val="1"/>
          <w:numId w:val="4"/>
        </w:numPr>
      </w:pPr>
      <w:r>
        <w:t xml:space="preserve">It will be calculate based on system resources and request execution time. </w:t>
      </w:r>
    </w:p>
    <w:p w14:paraId="0B1F7CDA" w14:textId="77777777" w:rsidR="007F3F75" w:rsidRDefault="007F3F75" w:rsidP="007F3F75">
      <w:pPr>
        <w:pStyle w:val="BulletList2"/>
      </w:pPr>
      <w:r w:rsidRPr="009A3736">
        <w:t>How many additional resource requirements (server, load balancers, etc.) are acceptable by the system to maintain acceptable latency and throughput with increasing load?</w:t>
      </w:r>
    </w:p>
    <w:p w14:paraId="52057ED3" w14:textId="77777777" w:rsidR="007F3F75" w:rsidRPr="009A3736" w:rsidRDefault="007F3F75" w:rsidP="007F3F75">
      <w:pPr>
        <w:pStyle w:val="BulletList2"/>
        <w:numPr>
          <w:ilvl w:val="1"/>
          <w:numId w:val="4"/>
        </w:numPr>
      </w:pPr>
      <w:r>
        <w:t>Based on the above calculation we can decide.</w:t>
      </w:r>
    </w:p>
    <w:p w14:paraId="37DF575E" w14:textId="77777777" w:rsidR="007F3F75" w:rsidRDefault="007F3F75" w:rsidP="007F3F75">
      <w:pPr>
        <w:pStyle w:val="BulletList2"/>
      </w:pPr>
      <w:r w:rsidRPr="009A3736">
        <w:t>What is the acceptable request range that must be catered to in a given amount of time under a given operating load?</w:t>
      </w:r>
    </w:p>
    <w:p w14:paraId="0E278E83" w14:textId="4F1ADF90" w:rsidR="007F3F75" w:rsidRPr="009A3736" w:rsidRDefault="007F3F75" w:rsidP="007F3F75">
      <w:pPr>
        <w:pStyle w:val="BulletList2"/>
        <w:numPr>
          <w:ilvl w:val="1"/>
          <w:numId w:val="4"/>
        </w:numPr>
      </w:pPr>
      <w:r>
        <w:t>Also depends on the above calculation.</w:t>
      </w:r>
    </w:p>
    <w:p w14:paraId="1E92F782" w14:textId="77777777" w:rsidR="007F3F75" w:rsidRPr="009A3736" w:rsidRDefault="007F3F75" w:rsidP="007F3F75">
      <w:pPr>
        <w:pStyle w:val="BulletList1"/>
      </w:pPr>
      <w:r w:rsidRPr="009A3736">
        <w:t xml:space="preserve">Response Time </w:t>
      </w:r>
    </w:p>
    <w:p w14:paraId="072DE762" w14:textId="77777777" w:rsidR="007F3F75" w:rsidRDefault="007F3F75" w:rsidP="007F3F75">
      <w:pPr>
        <w:pStyle w:val="BulletList2"/>
      </w:pPr>
      <w:r w:rsidRPr="009A3736">
        <w:t>What is the acceptable response time range (in seconds) to a user action on the system?</w:t>
      </w:r>
    </w:p>
    <w:p w14:paraId="07125413" w14:textId="77777777" w:rsidR="007F3F75" w:rsidRPr="009A3736" w:rsidRDefault="007F3F75" w:rsidP="007F3F75">
      <w:pPr>
        <w:pStyle w:val="BulletList2"/>
        <w:numPr>
          <w:ilvl w:val="1"/>
          <w:numId w:val="4"/>
        </w:numPr>
      </w:pPr>
      <w:r>
        <w:lastRenderedPageBreak/>
        <w:t>&lt; 1sec.</w:t>
      </w:r>
    </w:p>
    <w:p w14:paraId="65301C97" w14:textId="77777777" w:rsidR="007F3F75" w:rsidRPr="009A3736" w:rsidRDefault="007F3F75" w:rsidP="007F3F75">
      <w:pPr>
        <w:pStyle w:val="BulletList1"/>
      </w:pPr>
      <w:r w:rsidRPr="009A3736">
        <w:t>Resource Usage          </w:t>
      </w:r>
    </w:p>
    <w:p w14:paraId="01C5B5D6" w14:textId="77777777" w:rsidR="007F3F75" w:rsidRDefault="007F3F75" w:rsidP="007F3F75">
      <w:pPr>
        <w:pStyle w:val="BulletList2"/>
      </w:pPr>
      <w:r w:rsidRPr="009A3736">
        <w:t>Are there size or capacity constraints on the data to be processed by the system?</w:t>
      </w:r>
      <w:r>
        <w:t xml:space="preserve"> </w:t>
      </w:r>
    </w:p>
    <w:p w14:paraId="18DD7237" w14:textId="66121D6F" w:rsidR="007F3F75" w:rsidRPr="009A3736" w:rsidRDefault="007F3F75" w:rsidP="007F3F75">
      <w:pPr>
        <w:pStyle w:val="BulletList2"/>
        <w:numPr>
          <w:ilvl w:val="1"/>
          <w:numId w:val="4"/>
        </w:numPr>
      </w:pPr>
      <w:r>
        <w:t>Yes and system upgradation would be required on time to time basis.</w:t>
      </w:r>
    </w:p>
    <w:p w14:paraId="0273668D" w14:textId="77777777" w:rsidR="007F3F75" w:rsidRDefault="007F3F75" w:rsidP="007F3F75">
      <w:pPr>
        <w:pStyle w:val="BulletList2"/>
      </w:pPr>
      <w:r w:rsidRPr="009A3736">
        <w:t>Are there any CPU usage constraints while the application is executing?</w:t>
      </w:r>
    </w:p>
    <w:p w14:paraId="2031ED0A" w14:textId="77777777" w:rsidR="007F3F75" w:rsidRPr="009A3736" w:rsidRDefault="007F3F75" w:rsidP="007F3F75">
      <w:pPr>
        <w:pStyle w:val="BulletList2"/>
        <w:numPr>
          <w:ilvl w:val="1"/>
          <w:numId w:val="4"/>
        </w:numPr>
      </w:pPr>
      <w:r>
        <w:t>CPU standards should be met , dual core, i7, 8GB RAM etc.</w:t>
      </w:r>
    </w:p>
    <w:p w14:paraId="365F6CDB" w14:textId="77777777" w:rsidR="007F3F75" w:rsidRPr="009A3736" w:rsidRDefault="007F3F75" w:rsidP="007F3F75">
      <w:pPr>
        <w:pStyle w:val="BulletList1"/>
      </w:pPr>
      <w:r w:rsidRPr="009A3736">
        <w:t>Degradation Under Overload Conditions              </w:t>
      </w:r>
    </w:p>
    <w:p w14:paraId="05DFDE56" w14:textId="77777777" w:rsidR="007F3F75" w:rsidRPr="000D15CD" w:rsidRDefault="007F3F75" w:rsidP="007F3F75">
      <w:pPr>
        <w:pStyle w:val="BulletList2"/>
        <w:rPr>
          <w:lang w:val="en-US" w:eastAsia="ja-JP"/>
        </w:rPr>
      </w:pPr>
      <w:r w:rsidRPr="009A3736">
        <w:t>How should the system respond to extreme conditions?</w:t>
      </w:r>
    </w:p>
    <w:p w14:paraId="7861355F" w14:textId="77777777" w:rsidR="007F3F75" w:rsidRPr="00DF5BBA" w:rsidRDefault="007F3F75" w:rsidP="007F3F75">
      <w:pPr>
        <w:pStyle w:val="BulletList2"/>
        <w:numPr>
          <w:ilvl w:val="1"/>
          <w:numId w:val="4"/>
        </w:numPr>
        <w:rPr>
          <w:lang w:val="en-US" w:eastAsia="ja-JP"/>
        </w:rPr>
      </w:pPr>
      <w:r>
        <w:t>Please refer Infrastructure diagram section.</w:t>
      </w:r>
    </w:p>
    <w:p w14:paraId="44497D31" w14:textId="77777777" w:rsidR="007F3F75" w:rsidRDefault="007F3F75" w:rsidP="007F3F75">
      <w:pPr>
        <w:pStyle w:val="Heading2"/>
      </w:pPr>
      <w:r>
        <w:t>Security</w:t>
      </w:r>
    </w:p>
    <w:p w14:paraId="5254880F" w14:textId="77777777" w:rsidR="007F3F75" w:rsidRPr="009A3736" w:rsidRDefault="007F3F75" w:rsidP="007F3F75">
      <w:pPr>
        <w:pStyle w:val="BulletList1"/>
      </w:pPr>
      <w:r w:rsidRPr="009A3736">
        <w:t>Internal Security  </w:t>
      </w:r>
    </w:p>
    <w:p w14:paraId="0FF47753" w14:textId="77777777" w:rsidR="007F3F75" w:rsidRDefault="007F3F75" w:rsidP="007F3F75">
      <w:pPr>
        <w:pStyle w:val="BulletList2"/>
      </w:pPr>
      <w:r w:rsidRPr="009A3736">
        <w:t>Must access to any data or the system itself be controlled?</w:t>
      </w:r>
    </w:p>
    <w:p w14:paraId="309276C2" w14:textId="77777777" w:rsidR="007F3F75" w:rsidRPr="009A3736" w:rsidRDefault="007F3F75" w:rsidP="007F3F75">
      <w:pPr>
        <w:pStyle w:val="BulletList2"/>
        <w:numPr>
          <w:ilvl w:val="1"/>
          <w:numId w:val="4"/>
        </w:numPr>
      </w:pPr>
      <w:r>
        <w:t>Data security mechanism is implemented to avoid anti-cross site scripting and sql injection.</w:t>
      </w:r>
    </w:p>
    <w:p w14:paraId="7DE2AE84" w14:textId="77777777" w:rsidR="007F3F75" w:rsidRPr="000D15CD" w:rsidRDefault="007F3F75" w:rsidP="007F3F75">
      <w:pPr>
        <w:pStyle w:val="BulletList2"/>
      </w:pPr>
      <w:r w:rsidRPr="009A3736">
        <w:rPr>
          <w:lang w:val="en-GB"/>
        </w:rPr>
        <w:t>Are there any requirements to ensure the integrity of the system from accidental or malicious damage?</w:t>
      </w:r>
    </w:p>
    <w:p w14:paraId="7C4DE713" w14:textId="77777777" w:rsidR="007F3F75" w:rsidRPr="00F75DD7" w:rsidRDefault="007F3F75" w:rsidP="007F3F75">
      <w:pPr>
        <w:pStyle w:val="BulletList2"/>
        <w:numPr>
          <w:ilvl w:val="1"/>
          <w:numId w:val="4"/>
        </w:numPr>
      </w:pPr>
      <w:r>
        <w:rPr>
          <w:lang w:val="en-GB"/>
        </w:rPr>
        <w:t xml:space="preserve">At data level, ACID properties will be maintained. </w:t>
      </w:r>
    </w:p>
    <w:p w14:paraId="03B33DB2" w14:textId="59BB78B8" w:rsidR="007F3F75" w:rsidRPr="009A3736" w:rsidRDefault="007F3F75" w:rsidP="00F75DD7">
      <w:pPr>
        <w:pStyle w:val="BulletList1"/>
      </w:pPr>
      <w:r w:rsidRPr="009A3736">
        <w:t xml:space="preserve">External Security </w:t>
      </w:r>
    </w:p>
    <w:p w14:paraId="0E5281CD" w14:textId="77777777" w:rsidR="007F3F75" w:rsidRDefault="007F3F75" w:rsidP="007F3F75">
      <w:pPr>
        <w:pStyle w:val="BulletList2"/>
      </w:pPr>
      <w:r w:rsidRPr="009A3736">
        <w:rPr>
          <w:lang w:val="en-GB"/>
        </w:rPr>
        <w:t>Must all external communications between the system’s data server and clients be encrypted</w:t>
      </w:r>
      <w:r w:rsidRPr="009A3736">
        <w:t>?</w:t>
      </w:r>
      <w:r>
        <w:t xml:space="preserve"> </w:t>
      </w:r>
    </w:p>
    <w:p w14:paraId="0E4A486D" w14:textId="77777777" w:rsidR="007F3F75" w:rsidRPr="009A3736" w:rsidRDefault="007F3F75" w:rsidP="007F3F75">
      <w:pPr>
        <w:pStyle w:val="BulletList2"/>
      </w:pPr>
      <w:r>
        <w:t>Encryption mechanism is implemented at each request level.</w:t>
      </w:r>
    </w:p>
    <w:p w14:paraId="52C944DB" w14:textId="77777777" w:rsidR="007F3F75" w:rsidRPr="009A3736" w:rsidRDefault="007F3F75" w:rsidP="007F3F75">
      <w:pPr>
        <w:pStyle w:val="Heading2"/>
      </w:pPr>
      <w:r w:rsidRPr="00DF5BBA">
        <w:t>Supportability</w:t>
      </w:r>
      <w:r w:rsidRPr="009A3736">
        <w:t xml:space="preserve">    </w:t>
      </w:r>
    </w:p>
    <w:p w14:paraId="0E63556F" w14:textId="77777777" w:rsidR="007F3F75" w:rsidRPr="009A3736" w:rsidRDefault="007F3F75" w:rsidP="007F3F75">
      <w:pPr>
        <w:pStyle w:val="BulletList1"/>
      </w:pPr>
      <w:r w:rsidRPr="009A3736">
        <w:t xml:space="preserve">Ease of Installation          </w:t>
      </w:r>
    </w:p>
    <w:p w14:paraId="13D14EEE" w14:textId="77777777" w:rsidR="007F3F75" w:rsidRPr="009A3736" w:rsidRDefault="007F3F75" w:rsidP="007F3F75">
      <w:pPr>
        <w:pStyle w:val="BulletList2"/>
      </w:pPr>
      <w:r w:rsidRPr="009A3736">
        <w:t>Is there any need for an automatic installation package? Or manual installation will suffice?</w:t>
      </w:r>
      <w:r>
        <w:t xml:space="preserve"> NA</w:t>
      </w:r>
    </w:p>
    <w:p w14:paraId="5FCDBE80" w14:textId="77777777" w:rsidR="007F3F75" w:rsidRPr="009A3736" w:rsidRDefault="007F3F75" w:rsidP="007F3F75">
      <w:pPr>
        <w:pStyle w:val="BulletList2"/>
      </w:pPr>
      <w:r w:rsidRPr="009A3736">
        <w:t>Who is responsible for system installation?</w:t>
      </w:r>
      <w:r>
        <w:t xml:space="preserve"> System Admin.</w:t>
      </w:r>
    </w:p>
    <w:p w14:paraId="73121D9F" w14:textId="77777777" w:rsidR="007F3F75" w:rsidRPr="009A3736" w:rsidRDefault="007F3F75" w:rsidP="007F3F75">
      <w:pPr>
        <w:pStyle w:val="BulletList2"/>
      </w:pPr>
      <w:r w:rsidRPr="009A3736">
        <w:t>How many installations of the system will be required?</w:t>
      </w:r>
      <w:r>
        <w:t xml:space="preserve"> 1 per site.</w:t>
      </w:r>
    </w:p>
    <w:p w14:paraId="190756E6" w14:textId="77777777" w:rsidR="007F3F75" w:rsidRPr="009A3736" w:rsidRDefault="007F3F75" w:rsidP="007F3F75">
      <w:pPr>
        <w:pStyle w:val="BulletList1"/>
      </w:pPr>
      <w:r w:rsidRPr="009A3736">
        <w:t>Planned Maintenance  </w:t>
      </w:r>
    </w:p>
    <w:p w14:paraId="499D6C07" w14:textId="77777777" w:rsidR="007F3F75" w:rsidRPr="009A3736" w:rsidRDefault="007F3F75" w:rsidP="007F3F75">
      <w:pPr>
        <w:pStyle w:val="BulletList2"/>
      </w:pPr>
      <w:r w:rsidRPr="009A3736">
        <w:t>What would be the frequency of system maintenance?</w:t>
      </w:r>
      <w:r>
        <w:t xml:space="preserve"> NA</w:t>
      </w:r>
    </w:p>
    <w:p w14:paraId="37462468" w14:textId="77777777" w:rsidR="007F3F75" w:rsidRPr="009A3736" w:rsidRDefault="007F3F75" w:rsidP="007F3F75">
      <w:pPr>
        <w:pStyle w:val="BulletList2"/>
      </w:pPr>
      <w:r w:rsidRPr="009A3736">
        <w:t>Who will be responsible for system maintenance?</w:t>
      </w:r>
      <w:r>
        <w:t xml:space="preserve"> System Admin.</w:t>
      </w:r>
    </w:p>
    <w:p w14:paraId="18EF77C9" w14:textId="77777777" w:rsidR="007F3F75" w:rsidRPr="009A3736" w:rsidRDefault="007F3F75" w:rsidP="007F3F75">
      <w:pPr>
        <w:pStyle w:val="BulletList1"/>
      </w:pPr>
      <w:r w:rsidRPr="009A3736">
        <w:t>Modification</w:t>
      </w:r>
    </w:p>
    <w:p w14:paraId="35D310DE" w14:textId="77777777" w:rsidR="007F3F75" w:rsidRPr="009A3736" w:rsidRDefault="007F3F75" w:rsidP="007F3F75">
      <w:pPr>
        <w:pStyle w:val="BulletList2"/>
      </w:pPr>
      <w:r w:rsidRPr="009A3736">
        <w:t>What parts of the system are likely candidates for later modification?</w:t>
      </w:r>
      <w:r>
        <w:t xml:space="preserve"> </w:t>
      </w:r>
    </w:p>
    <w:p w14:paraId="7D3AECFC" w14:textId="77777777" w:rsidR="007F3F75" w:rsidRPr="009A3736" w:rsidRDefault="007F3F75" w:rsidP="007F3F75">
      <w:pPr>
        <w:pStyle w:val="BulletList2"/>
      </w:pPr>
      <w:r w:rsidRPr="009A3736">
        <w:lastRenderedPageBreak/>
        <w:t>What sorts of modifications are expected?</w:t>
      </w:r>
    </w:p>
    <w:p w14:paraId="58A285AB" w14:textId="77777777" w:rsidR="007F3F75" w:rsidRPr="009A3736" w:rsidRDefault="007F3F75" w:rsidP="007F3F75">
      <w:pPr>
        <w:pStyle w:val="BulletList1"/>
      </w:pPr>
      <w:r w:rsidRPr="009A3736">
        <w:t>Backup</w:t>
      </w:r>
    </w:p>
    <w:p w14:paraId="6DEED05A" w14:textId="77777777" w:rsidR="007F3F75" w:rsidRPr="009A3736" w:rsidRDefault="007F3F75" w:rsidP="007F3F75">
      <w:pPr>
        <w:pStyle w:val="BulletList2"/>
      </w:pPr>
      <w:r w:rsidRPr="009A3736">
        <w:t>How often will the system be backed up?</w:t>
      </w:r>
      <w:r>
        <w:t xml:space="preserve"> Scheduler is implemented as per requirement. (Weekly or daily)</w:t>
      </w:r>
    </w:p>
    <w:p w14:paraId="7DBC07B9" w14:textId="77777777" w:rsidR="007F3F75" w:rsidRPr="009A3736" w:rsidRDefault="007F3F75" w:rsidP="007F3F75">
      <w:pPr>
        <w:pStyle w:val="BulletList2"/>
      </w:pPr>
      <w:r w:rsidRPr="009A3736">
        <w:t>Who will be responsible for the back up?</w:t>
      </w:r>
      <w:r>
        <w:t xml:space="preserve"> Scheduler.</w:t>
      </w:r>
    </w:p>
    <w:p w14:paraId="31814E4D" w14:textId="77777777" w:rsidR="007F3F75" w:rsidRPr="009A3736" w:rsidRDefault="007F3F75" w:rsidP="007F3F75">
      <w:pPr>
        <w:pStyle w:val="BulletList1"/>
      </w:pPr>
      <w:r w:rsidRPr="009A3736">
        <w:t xml:space="preserve">Ease of Configuration     </w:t>
      </w:r>
    </w:p>
    <w:p w14:paraId="48A5B0D2" w14:textId="77777777" w:rsidR="007F3F75" w:rsidRDefault="007F3F75" w:rsidP="007F3F75">
      <w:pPr>
        <w:pStyle w:val="BulletList2"/>
      </w:pPr>
      <w:r w:rsidRPr="009A3736">
        <w:t>What type of configuration requirements of the system?</w:t>
      </w:r>
      <w:r>
        <w:t xml:space="preserve"> </w:t>
      </w:r>
    </w:p>
    <w:p w14:paraId="177D41C2" w14:textId="77777777" w:rsidR="007F3F75" w:rsidRPr="009A3736" w:rsidRDefault="007F3F75" w:rsidP="007F3F75">
      <w:pPr>
        <w:pStyle w:val="BulletList2"/>
        <w:numPr>
          <w:ilvl w:val="1"/>
          <w:numId w:val="4"/>
        </w:numPr>
      </w:pPr>
      <w:r>
        <w:t>Service timeout changes, multi lingual etc.</w:t>
      </w:r>
    </w:p>
    <w:p w14:paraId="3B505E4F" w14:textId="77777777" w:rsidR="007F3F75" w:rsidRPr="009A3736" w:rsidRDefault="007F3F75" w:rsidP="007F3F75">
      <w:pPr>
        <w:pStyle w:val="BulletList2"/>
      </w:pPr>
      <w:r w:rsidRPr="009A3736">
        <w:t>Is any type of administration panel is required to configure the system?</w:t>
      </w:r>
      <w:r>
        <w:t xml:space="preserve"> System admin can login and configure the master data.</w:t>
      </w:r>
    </w:p>
    <w:p w14:paraId="153EC455" w14:textId="77777777" w:rsidR="007F3F75" w:rsidRPr="009A3736" w:rsidRDefault="007F3F75" w:rsidP="007F3F75">
      <w:pPr>
        <w:pStyle w:val="BulletList2"/>
      </w:pPr>
      <w:r w:rsidRPr="009A3736">
        <w:t>Would configuration items specified in application configuration file be acceptable?</w:t>
      </w:r>
      <w:r>
        <w:t xml:space="preserve"> Yes.</w:t>
      </w:r>
    </w:p>
    <w:p w14:paraId="23FEBD3C" w14:textId="77777777" w:rsidR="007F3F75" w:rsidRPr="009A3736" w:rsidRDefault="007F3F75" w:rsidP="007F3F75">
      <w:pPr>
        <w:pStyle w:val="BulletList1"/>
      </w:pPr>
      <w:r w:rsidRPr="009A3736">
        <w:t xml:space="preserve">Ease of Testing  </w:t>
      </w:r>
    </w:p>
    <w:p w14:paraId="7EAE5DCA" w14:textId="77777777" w:rsidR="007F3F75" w:rsidRPr="009A3736" w:rsidRDefault="007F3F75" w:rsidP="007F3F75">
      <w:pPr>
        <w:pStyle w:val="BulletList2"/>
      </w:pPr>
      <w:r w:rsidRPr="009A3736">
        <w:t>Is system needs to be testable via automated test cases?</w:t>
      </w:r>
      <w:r>
        <w:t xml:space="preserve"> Yes</w:t>
      </w:r>
    </w:p>
    <w:p w14:paraId="02511B07" w14:textId="77777777" w:rsidR="007F3F75" w:rsidRPr="009A3736" w:rsidRDefault="007F3F75" w:rsidP="007F3F75">
      <w:pPr>
        <w:pStyle w:val="BulletList2"/>
      </w:pPr>
      <w:r w:rsidRPr="009A3736">
        <w:t xml:space="preserve">What level of user acceptance testing is required? </w:t>
      </w:r>
      <w:r>
        <w:t>NA</w:t>
      </w:r>
    </w:p>
    <w:p w14:paraId="7C868CC4" w14:textId="77777777" w:rsidR="007F3F75" w:rsidRPr="009A3736" w:rsidRDefault="007F3F75" w:rsidP="007F3F75">
      <w:pPr>
        <w:pStyle w:val="BulletList2"/>
      </w:pPr>
      <w:r w:rsidRPr="009A3736">
        <w:t>Are there any requirements to load test the system?</w:t>
      </w:r>
      <w:r>
        <w:t xml:space="preserve"> Yes</w:t>
      </w:r>
    </w:p>
    <w:p w14:paraId="50D3485F" w14:textId="77777777" w:rsidR="007F3F75" w:rsidRDefault="007F3F75" w:rsidP="007F3F75">
      <w:pPr>
        <w:pStyle w:val="BulletList2"/>
      </w:pPr>
      <w:r w:rsidRPr="009A3736">
        <w:t>What level of feature isolation/factoring is required from testability perspective?</w:t>
      </w:r>
    </w:p>
    <w:p w14:paraId="548C3728" w14:textId="77777777" w:rsidR="007F3F75" w:rsidRPr="009A3736" w:rsidRDefault="007F3F75" w:rsidP="007F3F75">
      <w:pPr>
        <w:pStyle w:val="BulletList2"/>
        <w:numPr>
          <w:ilvl w:val="1"/>
          <w:numId w:val="4"/>
        </w:numPr>
      </w:pPr>
      <w:r>
        <w:t>All Features will be tested in an isolated way through Unit testing.</w:t>
      </w:r>
    </w:p>
    <w:p w14:paraId="222CE0C9" w14:textId="77777777" w:rsidR="007F3F75" w:rsidRPr="009A3736" w:rsidRDefault="007F3F75" w:rsidP="007F3F75">
      <w:pPr>
        <w:pStyle w:val="Heading2"/>
        <w:spacing w:before="200" w:after="0"/>
      </w:pPr>
      <w:r w:rsidRPr="009A3736">
        <w:t xml:space="preserve">Infrastructure Requirements      </w:t>
      </w:r>
    </w:p>
    <w:p w14:paraId="2EB83E09" w14:textId="77777777" w:rsidR="007F3F75" w:rsidRPr="009A3736" w:rsidRDefault="007F3F75" w:rsidP="007F3F75">
      <w:pPr>
        <w:pStyle w:val="BulletList1"/>
      </w:pPr>
      <w:r w:rsidRPr="009A3736">
        <w:t xml:space="preserve">Clients  </w:t>
      </w:r>
    </w:p>
    <w:p w14:paraId="33AE4DA4" w14:textId="77777777" w:rsidR="00E00EB6" w:rsidRDefault="007F3F75" w:rsidP="007F3F75">
      <w:pPr>
        <w:pStyle w:val="BulletList2"/>
      </w:pPr>
      <w:r w:rsidRPr="009A3736">
        <w:t>What are the client system hardware, memory and browser requirements?</w:t>
      </w:r>
    </w:p>
    <w:p w14:paraId="6D30AFE4" w14:textId="7EF26233" w:rsidR="007F3F75" w:rsidRPr="009A3736" w:rsidRDefault="00E00EB6" w:rsidP="007F3F75">
      <w:pPr>
        <w:pStyle w:val="BulletList2"/>
      </w:pPr>
      <w:r>
        <w:t xml:space="preserve">compatible browser would be required. </w:t>
      </w:r>
    </w:p>
    <w:p w14:paraId="7FD8A8BF" w14:textId="77777777" w:rsidR="007F3F75" w:rsidRPr="009A3736" w:rsidRDefault="007F3F75" w:rsidP="007F3F75">
      <w:pPr>
        <w:pStyle w:val="BulletList1"/>
      </w:pPr>
      <w:r w:rsidRPr="009A3736">
        <w:t xml:space="preserve">Servers </w:t>
      </w:r>
    </w:p>
    <w:p w14:paraId="35CEAF62" w14:textId="1A0E9783" w:rsidR="007F3F75" w:rsidRPr="009A3736" w:rsidRDefault="007F3F75" w:rsidP="007F3F75">
      <w:pPr>
        <w:pStyle w:val="BulletList2"/>
      </w:pPr>
      <w:r w:rsidRPr="009A3736">
        <w:t>What hardware is the proposed server system to be used on?</w:t>
      </w:r>
      <w:r w:rsidR="00E00EB6">
        <w:t>10GB of RAM, 1TB of Hard disk. Windows Server 2000 and above.</w:t>
      </w:r>
    </w:p>
    <w:p w14:paraId="701781EE" w14:textId="77777777" w:rsidR="007F3F75" w:rsidRPr="009A3736" w:rsidRDefault="007F3F75" w:rsidP="007F3F75">
      <w:pPr>
        <w:pStyle w:val="BulletList1"/>
      </w:pPr>
      <w:r w:rsidRPr="009A3736">
        <w:t xml:space="preserve">Networks </w:t>
      </w:r>
    </w:p>
    <w:p w14:paraId="50E07887" w14:textId="4459DBDD" w:rsidR="007F3F75" w:rsidRPr="009A3736" w:rsidRDefault="007F3F75" w:rsidP="007F3F75">
      <w:pPr>
        <w:pStyle w:val="BulletList2"/>
      </w:pPr>
      <w:r w:rsidRPr="009A3736">
        <w:t>What is the connection bandwidth required connecting Web Server and Application Server?</w:t>
      </w:r>
      <w:r w:rsidR="00E00EB6">
        <w:t xml:space="preserve"> On lower bandwidth performance will be affected however it will work.</w:t>
      </w:r>
    </w:p>
    <w:p w14:paraId="4E7CB0A1" w14:textId="77777777" w:rsidR="007F3F75" w:rsidRPr="009A3736" w:rsidRDefault="007F3F75" w:rsidP="007F3F75">
      <w:pPr>
        <w:pStyle w:val="BulletList1"/>
      </w:pPr>
      <w:r w:rsidRPr="009A3736">
        <w:t>Peripherals</w:t>
      </w:r>
    </w:p>
    <w:p w14:paraId="2090E54F" w14:textId="3C98CA28" w:rsidR="007F3F75" w:rsidRPr="009A3736" w:rsidRDefault="007F3F75" w:rsidP="007F3F75">
      <w:pPr>
        <w:pStyle w:val="BulletList2"/>
      </w:pPr>
      <w:r w:rsidRPr="009A3736">
        <w:t>Any specific hardware devices required running the system?</w:t>
      </w:r>
      <w:r w:rsidR="00E00EB6">
        <w:t xml:space="preserve"> NA</w:t>
      </w:r>
    </w:p>
    <w:p w14:paraId="71B9D2D9" w14:textId="77777777" w:rsidR="007F3F75" w:rsidRPr="009A3736" w:rsidRDefault="007F3F75" w:rsidP="007F3F75">
      <w:pPr>
        <w:pStyle w:val="BulletList1"/>
      </w:pPr>
      <w:r w:rsidRPr="009A3736">
        <w:t xml:space="preserve">Web Services </w:t>
      </w:r>
    </w:p>
    <w:p w14:paraId="00DAD628" w14:textId="74F83FD5" w:rsidR="007F3F75" w:rsidRDefault="007F3F75" w:rsidP="007F3F75">
      <w:pPr>
        <w:pStyle w:val="BulletList2"/>
      </w:pPr>
      <w:r w:rsidRPr="009A3736">
        <w:t>What are the external web services on which system will depend on?</w:t>
      </w:r>
    </w:p>
    <w:p w14:paraId="72B5D446" w14:textId="77777777" w:rsidR="00917FDD" w:rsidRPr="009A3736" w:rsidRDefault="00917FDD" w:rsidP="00F75DD7">
      <w:pPr>
        <w:pStyle w:val="BulletList2"/>
        <w:numPr>
          <w:ilvl w:val="0"/>
          <w:numId w:val="0"/>
        </w:numPr>
        <w:ind w:left="1647"/>
      </w:pPr>
    </w:p>
    <w:p w14:paraId="2C600889" w14:textId="77777777" w:rsidR="007F3F75" w:rsidRPr="009A3736" w:rsidRDefault="007F3F75" w:rsidP="007F3F75">
      <w:pPr>
        <w:pStyle w:val="Heading2"/>
        <w:spacing w:before="200" w:after="0"/>
      </w:pPr>
      <w:r w:rsidRPr="009A3736">
        <w:lastRenderedPageBreak/>
        <w:t xml:space="preserve">Implementation Constraints       </w:t>
      </w:r>
    </w:p>
    <w:p w14:paraId="7B343380" w14:textId="77777777" w:rsidR="007F3F75" w:rsidRPr="009A3736" w:rsidRDefault="007F3F75" w:rsidP="007F3F75">
      <w:pPr>
        <w:pStyle w:val="BulletList1"/>
      </w:pPr>
      <w:r w:rsidRPr="009A3736">
        <w:t>Development Platform</w:t>
      </w:r>
    </w:p>
    <w:p w14:paraId="1CA8BD7F" w14:textId="77777777" w:rsidR="007F3F75" w:rsidRDefault="007F3F75" w:rsidP="007F3F75">
      <w:pPr>
        <w:pStyle w:val="BulletList2"/>
      </w:pPr>
      <w:r w:rsidRPr="009A3736">
        <w:t>Is there any specific requirement that the system should be implemented on a particular platform such as .NET 3.5?</w:t>
      </w:r>
      <w:r>
        <w:t xml:space="preserve"> </w:t>
      </w:r>
    </w:p>
    <w:p w14:paraId="107A7EB1" w14:textId="77777777" w:rsidR="007F3F75" w:rsidRPr="009A3736" w:rsidRDefault="007F3F75" w:rsidP="007F3F75">
      <w:pPr>
        <w:pStyle w:val="BulletList2"/>
        <w:numPr>
          <w:ilvl w:val="1"/>
          <w:numId w:val="4"/>
        </w:numPr>
      </w:pPr>
      <w:r>
        <w:t>Reusing existing components and reducing time to market.</w:t>
      </w:r>
    </w:p>
    <w:p w14:paraId="465AFFB4" w14:textId="77777777" w:rsidR="007F3F75" w:rsidRPr="009A3736" w:rsidRDefault="007F3F75" w:rsidP="007F3F75">
      <w:pPr>
        <w:pStyle w:val="BulletList1"/>
      </w:pPr>
      <w:r w:rsidRPr="009A3736">
        <w:t>Languages</w:t>
      </w:r>
    </w:p>
    <w:p w14:paraId="2C106718" w14:textId="77777777" w:rsidR="007F3F75" w:rsidRDefault="007F3F75" w:rsidP="007F3F75">
      <w:pPr>
        <w:pStyle w:val="BulletList2"/>
      </w:pPr>
      <w:r w:rsidRPr="009A3736">
        <w:t xml:space="preserve">Is there any specific requirement that system should be implemented in a particular programming language?  </w:t>
      </w:r>
    </w:p>
    <w:p w14:paraId="0C4FE13C" w14:textId="77777777" w:rsidR="007F3F75" w:rsidRPr="009A3736" w:rsidRDefault="007F3F75" w:rsidP="007F3F75">
      <w:pPr>
        <w:pStyle w:val="BulletList2"/>
      </w:pPr>
      <w:r>
        <w:t>OOPs is preferred.</w:t>
      </w:r>
    </w:p>
    <w:p w14:paraId="6F806248" w14:textId="77777777" w:rsidR="007F3F75" w:rsidRPr="009A3736" w:rsidRDefault="007F3F75" w:rsidP="007F3F75">
      <w:pPr>
        <w:pStyle w:val="BulletList1"/>
      </w:pPr>
      <w:r w:rsidRPr="009A3736">
        <w:t xml:space="preserve">Operating Systems          </w:t>
      </w:r>
    </w:p>
    <w:p w14:paraId="2B4759CC" w14:textId="77777777" w:rsidR="007F3F75" w:rsidRDefault="007F3F75" w:rsidP="007F3F75">
      <w:pPr>
        <w:pStyle w:val="BulletList2"/>
      </w:pPr>
      <w:r w:rsidRPr="009A3736">
        <w:t>Is it important that the system be portable (able to move to different hardware or operating system environments)?</w:t>
      </w:r>
      <w:r>
        <w:t xml:space="preserve"> </w:t>
      </w:r>
    </w:p>
    <w:p w14:paraId="6B4CA17A" w14:textId="77777777" w:rsidR="007F3F75" w:rsidRPr="009A3736" w:rsidRDefault="007F3F75" w:rsidP="007F3F75">
      <w:pPr>
        <w:pStyle w:val="BulletList2"/>
      </w:pPr>
      <w:r>
        <w:t>Yes it can be used on mobile handsets also</w:t>
      </w:r>
    </w:p>
    <w:p w14:paraId="75DBB243" w14:textId="77777777" w:rsidR="007F3F75" w:rsidRDefault="007F3F75" w:rsidP="007F3F75">
      <w:pPr>
        <w:pStyle w:val="BulletList2"/>
      </w:pPr>
      <w:r w:rsidRPr="009A3736">
        <w:t>What Operating systems application should be able to execute on?</w:t>
      </w:r>
      <w:r>
        <w:t xml:space="preserve"> </w:t>
      </w:r>
    </w:p>
    <w:p w14:paraId="0852B8BE" w14:textId="77777777" w:rsidR="007F3F75" w:rsidRPr="009A3736" w:rsidRDefault="007F3F75" w:rsidP="007F3F75">
      <w:pPr>
        <w:pStyle w:val="BulletList2"/>
      </w:pPr>
      <w:r>
        <w:t>Windows.</w:t>
      </w:r>
    </w:p>
    <w:p w14:paraId="68860300" w14:textId="77777777" w:rsidR="007F3F75" w:rsidRPr="009A3736" w:rsidRDefault="007F3F75" w:rsidP="007F3F75">
      <w:pPr>
        <w:pStyle w:val="BulletList1"/>
      </w:pPr>
      <w:r w:rsidRPr="009A3736">
        <w:t xml:space="preserve">Standards </w:t>
      </w:r>
    </w:p>
    <w:p w14:paraId="782DF6C1" w14:textId="77777777" w:rsidR="007F3F75" w:rsidRDefault="007F3F75" w:rsidP="007F3F75">
      <w:pPr>
        <w:pStyle w:val="BulletList2"/>
      </w:pPr>
      <w:r w:rsidRPr="009A3736">
        <w:t>Are there any specific implementation standards that need to be followed during development?</w:t>
      </w:r>
      <w:r>
        <w:t xml:space="preserve"> </w:t>
      </w:r>
    </w:p>
    <w:p w14:paraId="16604F90" w14:textId="77777777" w:rsidR="007F3F75" w:rsidRPr="009A3736" w:rsidRDefault="007F3F75" w:rsidP="007F3F75">
      <w:pPr>
        <w:pStyle w:val="BulletList2"/>
      </w:pPr>
      <w:r>
        <w:t>Component based programming, testing framework , optimization tools, coding guidelines. Component review tools.</w:t>
      </w:r>
    </w:p>
    <w:p w14:paraId="07D90E20" w14:textId="77777777" w:rsidR="007F3F75" w:rsidRPr="009A3736" w:rsidRDefault="007F3F75" w:rsidP="007F3F75">
      <w:pPr>
        <w:pStyle w:val="BulletList1"/>
      </w:pPr>
      <w:r w:rsidRPr="009A3736">
        <w:t>System Interfaces </w:t>
      </w:r>
    </w:p>
    <w:p w14:paraId="2CFF87B1" w14:textId="77777777" w:rsidR="007F3F75" w:rsidRDefault="007F3F75" w:rsidP="007F3F75">
      <w:pPr>
        <w:pStyle w:val="BulletList2"/>
      </w:pPr>
      <w:r w:rsidRPr="009A3736">
        <w:t>How many different types of interfaces (presentation layers) required for the system? </w:t>
      </w:r>
    </w:p>
    <w:p w14:paraId="62054F44" w14:textId="081305E3" w:rsidR="007F3F75" w:rsidRPr="009A3736" w:rsidRDefault="007F3F75" w:rsidP="007F3F75">
      <w:pPr>
        <w:pStyle w:val="BulletList2"/>
      </w:pPr>
      <w:r>
        <w:t xml:space="preserve">Minimum web interface is located. </w:t>
      </w:r>
    </w:p>
    <w:p w14:paraId="00BEC5DD" w14:textId="77777777" w:rsidR="007F3F75" w:rsidRDefault="007F3F75" w:rsidP="007F3F75">
      <w:pPr>
        <w:pStyle w:val="BulletList2"/>
        <w:rPr>
          <w:rFonts w:eastAsia="Times New Roman" w:cs="Times New Roman"/>
        </w:rPr>
      </w:pPr>
      <w:r w:rsidRPr="009A3736">
        <w:rPr>
          <w:rFonts w:eastAsia="Times New Roman" w:cs="Times New Roman"/>
        </w:rPr>
        <w:t>Is input coming from systems outside the proposed system?</w:t>
      </w:r>
      <w:r>
        <w:rPr>
          <w:rFonts w:eastAsia="Times New Roman" w:cs="Times New Roman"/>
        </w:rPr>
        <w:t xml:space="preserve"> </w:t>
      </w:r>
    </w:p>
    <w:p w14:paraId="31B960D0" w14:textId="5CD57D2D" w:rsidR="007F3F75" w:rsidRPr="009A3736" w:rsidRDefault="007F3F75" w:rsidP="007F3F75">
      <w:pPr>
        <w:pStyle w:val="BulletList2"/>
        <w:rPr>
          <w:rFonts w:eastAsia="Times New Roman" w:cs="Times New Roman"/>
        </w:rPr>
      </w:pPr>
      <w:r>
        <w:rPr>
          <w:rFonts w:eastAsia="Times New Roman" w:cs="Times New Roman"/>
        </w:rPr>
        <w:t>No</w:t>
      </w:r>
    </w:p>
    <w:p w14:paraId="2FC3E7E0" w14:textId="77777777" w:rsidR="007F3F75" w:rsidRDefault="007F3F75" w:rsidP="007F3F75">
      <w:pPr>
        <w:pStyle w:val="BulletList2"/>
        <w:rPr>
          <w:rFonts w:eastAsia="Times New Roman" w:cs="Times New Roman"/>
        </w:rPr>
      </w:pPr>
      <w:r w:rsidRPr="009A3736">
        <w:rPr>
          <w:rFonts w:eastAsia="Times New Roman" w:cs="Times New Roman"/>
        </w:rPr>
        <w:t>Is output going to systems outside the proposed system?</w:t>
      </w:r>
      <w:r>
        <w:rPr>
          <w:rFonts w:eastAsia="Times New Roman" w:cs="Times New Roman"/>
        </w:rPr>
        <w:t xml:space="preserve"> </w:t>
      </w:r>
    </w:p>
    <w:p w14:paraId="09A35954" w14:textId="77777777" w:rsidR="007F3F75" w:rsidRPr="009A3736" w:rsidRDefault="007F3F75" w:rsidP="007F3F75">
      <w:pPr>
        <w:pStyle w:val="BulletList2"/>
        <w:rPr>
          <w:rFonts w:eastAsia="Times New Roman" w:cs="Times New Roman"/>
        </w:rPr>
      </w:pPr>
      <w:r>
        <w:rPr>
          <w:rFonts w:eastAsia="Times New Roman" w:cs="Times New Roman"/>
        </w:rPr>
        <w:t>Yes</w:t>
      </w:r>
    </w:p>
    <w:p w14:paraId="5AA69849" w14:textId="77777777" w:rsidR="007F3F75" w:rsidRDefault="007F3F75" w:rsidP="007F3F75">
      <w:pPr>
        <w:pStyle w:val="BulletList2"/>
        <w:rPr>
          <w:rFonts w:eastAsia="Times New Roman" w:cs="Times New Roman"/>
        </w:rPr>
      </w:pPr>
      <w:r w:rsidRPr="009A3736">
        <w:rPr>
          <w:rFonts w:eastAsia="Times New Roman" w:cs="Times New Roman"/>
        </w:rPr>
        <w:t>Are there restrictions on the format or medium that must be used for input or output?</w:t>
      </w:r>
    </w:p>
    <w:p w14:paraId="442D0385" w14:textId="05300B88" w:rsidR="007F3F75" w:rsidRPr="009A3736" w:rsidRDefault="007F3F75" w:rsidP="007F3F75">
      <w:pPr>
        <w:pStyle w:val="BulletList2"/>
        <w:rPr>
          <w:rFonts w:eastAsia="Times New Roman" w:cs="Times New Roman"/>
        </w:rPr>
      </w:pPr>
      <w:r>
        <w:rPr>
          <w:rFonts w:eastAsia="Times New Roman" w:cs="Times New Roman"/>
        </w:rPr>
        <w:t>Yes.</w:t>
      </w:r>
    </w:p>
    <w:p w14:paraId="0DECE321" w14:textId="77777777" w:rsidR="007F3F75" w:rsidRPr="009A3736" w:rsidRDefault="007F3F75" w:rsidP="007F3F75">
      <w:pPr>
        <w:pStyle w:val="BulletList1"/>
      </w:pPr>
      <w:r w:rsidRPr="009A3736">
        <w:t xml:space="preserve">Legacy Systems         </w:t>
      </w:r>
    </w:p>
    <w:p w14:paraId="53D22C59" w14:textId="77777777" w:rsidR="007F3F75" w:rsidRDefault="007F3F75" w:rsidP="007F3F75">
      <w:pPr>
        <w:pStyle w:val="BulletList2"/>
      </w:pPr>
      <w:r w:rsidRPr="009A3736">
        <w:t>Is there any type of interaction required with any existing legacy system?</w:t>
      </w:r>
      <w:r>
        <w:t xml:space="preserve"> </w:t>
      </w:r>
    </w:p>
    <w:p w14:paraId="40FC377C" w14:textId="1F370E44" w:rsidR="007F3F75" w:rsidRPr="009A3736" w:rsidRDefault="007F3F75" w:rsidP="007F3F75">
      <w:pPr>
        <w:pStyle w:val="BulletList2"/>
      </w:pPr>
      <w:r>
        <w:t>Yes</w:t>
      </w:r>
    </w:p>
    <w:p w14:paraId="26E97221" w14:textId="77777777" w:rsidR="007F3F75" w:rsidRPr="009A3736" w:rsidRDefault="007F3F75" w:rsidP="007F3F75">
      <w:pPr>
        <w:pStyle w:val="BulletList1"/>
      </w:pPr>
      <w:r w:rsidRPr="009A3736">
        <w:t>Databases    </w:t>
      </w:r>
    </w:p>
    <w:p w14:paraId="64CC2CE9" w14:textId="77777777" w:rsidR="007F3F75" w:rsidRDefault="007F3F75" w:rsidP="007F3F75">
      <w:pPr>
        <w:pStyle w:val="BulletList2"/>
      </w:pPr>
      <w:r w:rsidRPr="009A3736">
        <w:t>What database implementation application needs to support?</w:t>
      </w:r>
      <w:r>
        <w:t xml:space="preserve"> </w:t>
      </w:r>
    </w:p>
    <w:p w14:paraId="07E3C715" w14:textId="77777777" w:rsidR="007F3F75" w:rsidRPr="009A3736" w:rsidRDefault="007F3F75" w:rsidP="007F3F75">
      <w:pPr>
        <w:pStyle w:val="BulletList2"/>
      </w:pPr>
      <w:r>
        <w:lastRenderedPageBreak/>
        <w:t>SQL server</w:t>
      </w:r>
    </w:p>
    <w:p w14:paraId="48591B56" w14:textId="77777777" w:rsidR="007F3F75" w:rsidRDefault="007F3F75" w:rsidP="007F3F75">
      <w:pPr>
        <w:pStyle w:val="BulletList2"/>
      </w:pPr>
      <w:r w:rsidRPr="009A3736">
        <w:t>Is support for more than one database required?</w:t>
      </w:r>
      <w:r>
        <w:t xml:space="preserve"> </w:t>
      </w:r>
    </w:p>
    <w:p w14:paraId="1D7AA09D" w14:textId="77777777" w:rsidR="007F3F75" w:rsidRPr="009A3736" w:rsidRDefault="007F3F75" w:rsidP="007F3F75">
      <w:pPr>
        <w:pStyle w:val="BulletList2"/>
      </w:pPr>
      <w:r>
        <w:t>Yes both server, sonarqube and mainframe</w:t>
      </w:r>
    </w:p>
    <w:p w14:paraId="04706FDF" w14:textId="77777777" w:rsidR="007F3F75" w:rsidRPr="00F75DD7" w:rsidRDefault="007F3F75" w:rsidP="007F3F75">
      <w:pPr>
        <w:pStyle w:val="BulletList1"/>
        <w:rPr>
          <w:lang w:val="en-US" w:eastAsia="ja-JP"/>
        </w:rPr>
      </w:pPr>
      <w:r w:rsidRPr="009A3736">
        <w:t>Will there be any database partitioning or mirroring required?</w:t>
      </w:r>
      <w:r>
        <w:t xml:space="preserve"> </w:t>
      </w:r>
    </w:p>
    <w:p w14:paraId="68806067" w14:textId="77777777" w:rsidR="007F3F75" w:rsidRPr="00407CF0" w:rsidRDefault="007F3F75" w:rsidP="007F3F75">
      <w:pPr>
        <w:pStyle w:val="BulletList1"/>
        <w:rPr>
          <w:lang w:val="en-US" w:eastAsia="ja-JP"/>
        </w:rPr>
      </w:pPr>
      <w:r>
        <w:t>NA</w:t>
      </w:r>
    </w:p>
    <w:p w14:paraId="272EB4B9" w14:textId="4DE03A0E" w:rsidR="00407CF0" w:rsidRDefault="00407CF0" w:rsidP="00407CF0">
      <w:pPr>
        <w:pStyle w:val="Heading1"/>
      </w:pPr>
      <w:r>
        <w:lastRenderedPageBreak/>
        <w:t>Solution Architecture</w:t>
      </w:r>
      <w:bookmarkEnd w:id="16"/>
    </w:p>
    <w:p w14:paraId="73106020" w14:textId="142A6E1E" w:rsidR="000F20D1" w:rsidRDefault="006730BF" w:rsidP="00F75DD7">
      <w:pPr>
        <w:pStyle w:val="BodyText"/>
        <w:keepNext/>
      </w:pPr>
      <w:r>
        <w:rPr>
          <w:noProof/>
          <w:lang w:val="en-US"/>
        </w:rPr>
        <w:drawing>
          <wp:inline distT="0" distB="0" distL="0" distR="0" wp14:anchorId="3ACF29E0" wp14:editId="3D43B874">
            <wp:extent cx="6188710" cy="28467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2846705"/>
                    </a:xfrm>
                    <a:prstGeom prst="rect">
                      <a:avLst/>
                    </a:prstGeom>
                  </pic:spPr>
                </pic:pic>
              </a:graphicData>
            </a:graphic>
          </wp:inline>
        </w:drawing>
      </w:r>
    </w:p>
    <w:p w14:paraId="56449486" w14:textId="2C5B96C1" w:rsidR="000F20D1" w:rsidRDefault="000F20D1" w:rsidP="00F75DD7">
      <w:pPr>
        <w:pStyle w:val="Caption"/>
        <w:jc w:val="center"/>
      </w:pPr>
      <w:r>
        <w:t xml:space="preserve">Figure </w:t>
      </w:r>
      <w:r>
        <w:fldChar w:fldCharType="begin"/>
      </w:r>
      <w:r>
        <w:instrText xml:space="preserve"> SEQ Figure \* ARABIC </w:instrText>
      </w:r>
      <w:r>
        <w:fldChar w:fldCharType="separate"/>
      </w:r>
      <w:r w:rsidR="004B2E41">
        <w:rPr>
          <w:noProof/>
        </w:rPr>
        <w:t>1</w:t>
      </w:r>
      <w:r>
        <w:fldChar w:fldCharType="end"/>
      </w:r>
      <w:r>
        <w:t xml:space="preserve">: Solution Architecture Diagram </w:t>
      </w:r>
      <w:r w:rsidRPr="008C0942">
        <w:t>prepared in G</w:t>
      </w:r>
      <w:r w:rsidR="0017592F">
        <w:t>liff</w:t>
      </w:r>
      <w:r>
        <w:t>y</w:t>
      </w:r>
      <w:r>
        <w:rPr>
          <w:noProof/>
        </w:rPr>
        <w:t>.</w:t>
      </w:r>
    </w:p>
    <w:p w14:paraId="4ED45122" w14:textId="0C3E4A1C" w:rsidR="00770CC2" w:rsidRDefault="00770CC2" w:rsidP="00407CF0">
      <w:pPr>
        <w:pStyle w:val="BodyText"/>
        <w:rPr>
          <w:lang w:val="en-US" w:eastAsia="ja-JP"/>
        </w:rPr>
      </w:pPr>
    </w:p>
    <w:p w14:paraId="10A073FA" w14:textId="77777777" w:rsidR="00407CF0" w:rsidRDefault="00407CF0" w:rsidP="00407CF0">
      <w:pPr>
        <w:pStyle w:val="Heading2"/>
      </w:pPr>
      <w:bookmarkStart w:id="17" w:name="_Toc482009621"/>
      <w:r>
        <w:t>Components Description</w:t>
      </w:r>
      <w:bookmarkEnd w:id="17"/>
    </w:p>
    <w:p w14:paraId="4285CF96" w14:textId="5A359010" w:rsidR="00ED7C71" w:rsidRDefault="00ED7C71" w:rsidP="00ED7C71">
      <w:pPr>
        <w:pStyle w:val="Heading3"/>
      </w:pPr>
      <w:bookmarkStart w:id="18" w:name="_Toc482009644"/>
      <w:r w:rsidRPr="008B5414">
        <w:t>Presentation Layer</w:t>
      </w:r>
      <w:bookmarkEnd w:id="18"/>
    </w:p>
    <w:p w14:paraId="02655C91" w14:textId="4B1C5B8E" w:rsidR="00A1221E" w:rsidRDefault="00ED7C71" w:rsidP="00F75DD7">
      <w:pPr>
        <w:pStyle w:val="BodyText"/>
      </w:pPr>
      <w:r w:rsidRPr="00B47363">
        <w:t xml:space="preserve">This layer </w:t>
      </w:r>
      <w:r>
        <w:t xml:space="preserve">represents the UI of the application. It </w:t>
      </w:r>
      <w:r w:rsidRPr="00B47363">
        <w:t xml:space="preserve">contains </w:t>
      </w:r>
      <w:r>
        <w:t xml:space="preserve">the </w:t>
      </w:r>
      <w:r w:rsidRPr="00B47363">
        <w:t xml:space="preserve">user related functionality for managing interaction with the </w:t>
      </w:r>
      <w:r>
        <w:t>application. It will make service calls in the form of http requests to the Web API layer which then communicates</w:t>
      </w:r>
      <w:r w:rsidRPr="00B47363">
        <w:t xml:space="preserve"> with </w:t>
      </w:r>
      <w:r>
        <w:t xml:space="preserve">the </w:t>
      </w:r>
      <w:r w:rsidRPr="00B47363">
        <w:t>business logic</w:t>
      </w:r>
      <w:r>
        <w:t xml:space="preserve"> layer</w:t>
      </w:r>
      <w:r w:rsidRPr="00B47363">
        <w:t xml:space="preserve">. In this project, it can be a web application or a mobile application. </w:t>
      </w:r>
      <w:r>
        <w:t>Keeping t</w:t>
      </w:r>
      <w:r w:rsidRPr="00B47363">
        <w:t xml:space="preserve">his </w:t>
      </w:r>
      <w:r>
        <w:t xml:space="preserve">layer </w:t>
      </w:r>
      <w:r w:rsidRPr="00B47363">
        <w:t>helps in abstracting away the complexity by pushing most of the code to other layers.</w:t>
      </w:r>
      <w:r w:rsidR="00671768">
        <w:t xml:space="preserve"> Its c</w:t>
      </w:r>
      <w:r w:rsidR="00A1221E">
        <w:t>ore responsibilities</w:t>
      </w:r>
      <w:r w:rsidR="00671768">
        <w:t xml:space="preserve"> would be</w:t>
      </w:r>
      <w:r w:rsidR="00A1221E">
        <w:t>:</w:t>
      </w:r>
    </w:p>
    <w:p w14:paraId="059CE851" w14:textId="77777777" w:rsidR="00A1221E" w:rsidRDefault="00A1221E" w:rsidP="00A1221E">
      <w:pPr>
        <w:pStyle w:val="ListParagraph"/>
        <w:numPr>
          <w:ilvl w:val="0"/>
          <w:numId w:val="40"/>
        </w:numPr>
        <w:spacing w:after="0"/>
        <w:jc w:val="left"/>
      </w:pPr>
      <w:r>
        <w:t>Provide graphical interface to end users.</w:t>
      </w:r>
    </w:p>
    <w:p w14:paraId="6F892366" w14:textId="77777777" w:rsidR="00A1221E" w:rsidRDefault="00A1221E" w:rsidP="00A1221E">
      <w:pPr>
        <w:pStyle w:val="ListParagraph"/>
        <w:numPr>
          <w:ilvl w:val="0"/>
          <w:numId w:val="40"/>
        </w:numPr>
        <w:jc w:val="left"/>
      </w:pPr>
      <w:r>
        <w:t>Validation of input data.</w:t>
      </w:r>
    </w:p>
    <w:p w14:paraId="7B1FE4D2" w14:textId="77777777" w:rsidR="00A1221E" w:rsidRDefault="00A1221E" w:rsidP="00A1221E">
      <w:pPr>
        <w:pStyle w:val="ListParagraph"/>
        <w:numPr>
          <w:ilvl w:val="0"/>
          <w:numId w:val="40"/>
        </w:numPr>
        <w:jc w:val="left"/>
      </w:pPr>
      <w:r>
        <w:t>Outputs the processed data.</w:t>
      </w:r>
    </w:p>
    <w:p w14:paraId="0817F2D6" w14:textId="3890552B" w:rsidR="00A1221E" w:rsidRPr="00B47363" w:rsidRDefault="00A1221E" w:rsidP="00F75DD7">
      <w:pPr>
        <w:pStyle w:val="ListParagraph"/>
        <w:numPr>
          <w:ilvl w:val="0"/>
          <w:numId w:val="40"/>
        </w:numPr>
        <w:jc w:val="left"/>
      </w:pPr>
      <w:r>
        <w:t>Calls functional/business facades to process and save data.</w:t>
      </w:r>
    </w:p>
    <w:p w14:paraId="28BFF6C8" w14:textId="77777777" w:rsidR="00ED7C71" w:rsidRDefault="00ED7C71" w:rsidP="00ED7C71">
      <w:pPr>
        <w:pStyle w:val="Heading3"/>
      </w:pPr>
      <w:bookmarkStart w:id="19" w:name="_Toc482009645"/>
      <w:r>
        <w:t>Service Layer</w:t>
      </w:r>
      <w:bookmarkEnd w:id="19"/>
      <w:r>
        <w:t xml:space="preserve"> (Web API)</w:t>
      </w:r>
    </w:p>
    <w:p w14:paraId="676B1452" w14:textId="77777777" w:rsidR="00ED7C71" w:rsidRDefault="00ED7C71" w:rsidP="00ED7C71">
      <w:pPr>
        <w:pStyle w:val="BodyText"/>
      </w:pPr>
      <w:r>
        <w:t>This layer separates the presentation layer from the actual business logic layer. It will handle interaction between UI and complex interaction with the business layer. In this application, this is going to be Restful Web API. Presentation layer will make http requests to this layer over the network. This layer will then take requests and fire them off to business layer, but adding value by determining which request should be called in what order, and managing the complex interactions. This layer will delegate work to business objects. It follows a transaction script pattern i.e. a procedural set of steps to fire off different methods within the business layer.</w:t>
      </w:r>
      <w:r w:rsidRPr="008A68CC">
        <w:t xml:space="preserve"> </w:t>
      </w:r>
      <w:r>
        <w:t xml:space="preserve">It will not contain any logic to truly perform the work. </w:t>
      </w:r>
    </w:p>
    <w:p w14:paraId="11F77A70" w14:textId="77777777" w:rsidR="00ED7C71" w:rsidRDefault="00ED7C71" w:rsidP="00ED7C71">
      <w:pPr>
        <w:pStyle w:val="BodyText"/>
      </w:pPr>
      <w:r>
        <w:lastRenderedPageBreak/>
        <w:t>This will also take care of all the cross cutting concerns i.e. Security implementation like checking authorization, and user roles would be part of this layer, handling alert and notification to listeners, any data validation making sure that the data received from the UI layer meets the requirements for a given context, logging, configuration &amp; error handling.</w:t>
      </w:r>
    </w:p>
    <w:p w14:paraId="5E20DCB3" w14:textId="77777777" w:rsidR="00ED7C71" w:rsidRDefault="00ED7C71" w:rsidP="00ED7C71">
      <w:pPr>
        <w:pStyle w:val="BodyText"/>
      </w:pPr>
      <w:r>
        <w:t xml:space="preserve">This layer would use IOC container for Dependency Injection. In the POC project, I have used Unity Framework by Microsoft to inject dependencies across different API controllers. There are few other IOC containers like Ninject also available. </w:t>
      </w:r>
    </w:p>
    <w:p w14:paraId="2DBF99D8" w14:textId="592B7010" w:rsidR="00ED7C71" w:rsidRPr="00165F0A" w:rsidRDefault="00660551" w:rsidP="00ED7C71">
      <w:pPr>
        <w:pStyle w:val="Heading3"/>
      </w:pPr>
      <w:r>
        <w:t>Business Layer</w:t>
      </w:r>
    </w:p>
    <w:p w14:paraId="2A7DACA4" w14:textId="35DEB52F" w:rsidR="00ED7C71" w:rsidRPr="00F75DD7" w:rsidRDefault="00E6596E" w:rsidP="00F75DD7">
      <w:r>
        <w:t xml:space="preserve">The business functionalities are logically grouped under this </w:t>
      </w:r>
      <w:r w:rsidR="00D6170E">
        <w:t>layer</w:t>
      </w:r>
      <w:r>
        <w:t xml:space="preserve">.  </w:t>
      </w:r>
      <w:r w:rsidR="00ED7C71">
        <w:rPr>
          <w:lang w:val="en-US" w:eastAsia="ja-JP"/>
        </w:rPr>
        <w:t>This layer consists of the</w:t>
      </w:r>
      <w:r>
        <w:rPr>
          <w:lang w:val="en-US" w:eastAsia="ja-JP"/>
        </w:rPr>
        <w:t xml:space="preserve"> service contracts to offer </w:t>
      </w:r>
      <w:r w:rsidR="00ED7C71">
        <w:rPr>
          <w:lang w:val="en-US" w:eastAsia="ja-JP"/>
        </w:rPr>
        <w:t xml:space="preserve">the business logic to separate the business layer as an independent layer. </w:t>
      </w:r>
      <w:r w:rsidR="00ED7C71">
        <w:t>It</w:t>
      </w:r>
      <w:r w:rsidR="00D147C2">
        <w:t xml:space="preserve"> is an implementation of the Fac</w:t>
      </w:r>
      <w:r w:rsidR="00ED7C71">
        <w:t xml:space="preserve">ade pattern. </w:t>
      </w:r>
      <w:r w:rsidR="00DF0A14">
        <w:t>These facades are exposed to facilitate the client/ UI layer to access the concrete functionalities provided by Business Repositories.</w:t>
      </w:r>
      <w:r w:rsidR="00ED7C71">
        <w:rPr>
          <w:lang w:val="en-US" w:eastAsia="ja-JP"/>
        </w:rPr>
        <w:t xml:space="preserve">This layer stands alone and can be reused elsewhere. It also implements the core functionality of the system and encapsulates the relevant business logic. This layer avoids the presentation layer depending directly on our database. It manages the behaviors that trigger from the presentation layer, and ultimately interacts with the data access layer. </w:t>
      </w:r>
      <w:r w:rsidR="00DF0A14">
        <w:t>The business repositories are mapped and registered with business facades using dependency injection.</w:t>
      </w:r>
    </w:p>
    <w:p w14:paraId="42D7EC4B" w14:textId="48925182" w:rsidR="00DD1046" w:rsidRDefault="00DD1046" w:rsidP="00ED7C71">
      <w:pPr>
        <w:pStyle w:val="Heading3"/>
      </w:pPr>
      <w:bookmarkStart w:id="20" w:name="_Toc482009646"/>
      <w:r>
        <w:t>Third Party Services</w:t>
      </w:r>
    </w:p>
    <w:p w14:paraId="304DCCEE" w14:textId="49EAD6E5" w:rsidR="00DD1046" w:rsidRDefault="00DD1046" w:rsidP="00F75DD7">
      <w:pPr>
        <w:pStyle w:val="BodyText"/>
      </w:pPr>
      <w:r w:rsidRPr="00DD1046">
        <w:rPr>
          <w:lang w:val="en-US" w:eastAsia="ja-JP"/>
        </w:rPr>
        <w:t xml:space="preserve">This is a set of </w:t>
      </w:r>
      <w:r>
        <w:rPr>
          <w:lang w:val="en-US" w:eastAsia="ja-JP"/>
        </w:rPr>
        <w:t>interfaces</w:t>
      </w:r>
      <w:r w:rsidRPr="00DD1046">
        <w:rPr>
          <w:lang w:val="en-US" w:eastAsia="ja-JP"/>
        </w:rPr>
        <w:t xml:space="preserve"> that would help in integrating with </w:t>
      </w:r>
      <w:r>
        <w:rPr>
          <w:lang w:val="en-US" w:eastAsia="ja-JP"/>
        </w:rPr>
        <w:t xml:space="preserve">domain specific </w:t>
      </w:r>
      <w:r w:rsidRPr="00DD1046">
        <w:rPr>
          <w:lang w:val="en-US" w:eastAsia="ja-JP"/>
        </w:rPr>
        <w:t>third party service providers,</w:t>
      </w:r>
      <w:r>
        <w:rPr>
          <w:lang w:val="en-US" w:eastAsia="ja-JP"/>
        </w:rPr>
        <w:t xml:space="preserve"> like underwriting service, access to mainframe, payment provider &amp; document repository</w:t>
      </w:r>
      <w:r w:rsidRPr="00DD1046">
        <w:rPr>
          <w:lang w:val="en-US" w:eastAsia="ja-JP"/>
        </w:rPr>
        <w:t>. Technically, these are combination of abstract components which can be extended by introducing new concrete components to integrate with any updated versions of third party service providers.</w:t>
      </w:r>
    </w:p>
    <w:p w14:paraId="355D9D4C" w14:textId="77777777" w:rsidR="002A62BB" w:rsidRDefault="002A62BB" w:rsidP="002A62BB">
      <w:pPr>
        <w:pStyle w:val="BodyText"/>
        <w:rPr>
          <w:lang w:val="en-US" w:eastAsia="ja-JP"/>
        </w:rPr>
      </w:pPr>
      <w:r>
        <w:rPr>
          <w:lang w:val="en-US" w:eastAsia="ja-JP"/>
        </w:rPr>
        <w:t>Mainframe will be used for verification of the customer.</w:t>
      </w:r>
    </w:p>
    <w:p w14:paraId="63684519" w14:textId="77777777" w:rsidR="002A62BB" w:rsidRDefault="002A62BB" w:rsidP="002A62BB">
      <w:pPr>
        <w:pStyle w:val="BodyText"/>
        <w:rPr>
          <w:lang w:val="en-US" w:eastAsia="ja-JP"/>
        </w:rPr>
      </w:pPr>
      <w:r>
        <w:rPr>
          <w:lang w:val="en-US" w:eastAsia="ja-JP"/>
        </w:rPr>
        <w:t>Underwriting service to validate and provide a face value for the policy</w:t>
      </w:r>
    </w:p>
    <w:p w14:paraId="322FBDC7" w14:textId="77777777" w:rsidR="002A62BB" w:rsidRDefault="002A62BB" w:rsidP="002A62BB">
      <w:pPr>
        <w:pStyle w:val="BodyText"/>
        <w:rPr>
          <w:lang w:val="en-US" w:eastAsia="ja-JP"/>
        </w:rPr>
      </w:pPr>
      <w:r>
        <w:rPr>
          <w:lang w:val="en-US" w:eastAsia="ja-JP"/>
        </w:rPr>
        <w:t>Payment Provider to provide the payment infrastructure for the application.</w:t>
      </w:r>
    </w:p>
    <w:p w14:paraId="5142E5BC" w14:textId="7C55595E" w:rsidR="002A62BB" w:rsidRPr="00784780" w:rsidRDefault="002A62BB" w:rsidP="00F75DD7">
      <w:pPr>
        <w:pStyle w:val="BodyText"/>
      </w:pPr>
      <w:r>
        <w:rPr>
          <w:lang w:val="en-US" w:eastAsia="ja-JP"/>
        </w:rPr>
        <w:t>Document Repository to store the document proofs of the policy holders.</w:t>
      </w:r>
      <w:r w:rsidR="007510C1">
        <w:rPr>
          <w:lang w:val="en-US" w:eastAsia="ja-JP"/>
        </w:rPr>
        <w:t xml:space="preserve"> It the place </w:t>
      </w:r>
      <w:r>
        <w:rPr>
          <w:lang w:val="en-US" w:eastAsia="ja-JP"/>
        </w:rPr>
        <w:t>where all the scanned verified documents of the customer would be stored.</w:t>
      </w:r>
    </w:p>
    <w:p w14:paraId="3254D9C2" w14:textId="4EBCFA37" w:rsidR="00ED7C71" w:rsidRDefault="00ED7C71" w:rsidP="00ED7C71">
      <w:pPr>
        <w:pStyle w:val="Heading3"/>
      </w:pPr>
      <w:r>
        <w:t>Persistence Layer</w:t>
      </w:r>
      <w:bookmarkEnd w:id="20"/>
    </w:p>
    <w:p w14:paraId="7C32BA92" w14:textId="77777777" w:rsidR="00ED7C71" w:rsidRPr="00B47363" w:rsidRDefault="00ED7C71" w:rsidP="00ED7C71">
      <w:pPr>
        <w:pStyle w:val="BodyText"/>
        <w:rPr>
          <w:lang w:val="en-US" w:eastAsia="ja-JP"/>
        </w:rPr>
      </w:pPr>
      <w:r w:rsidRPr="00B47363">
        <w:rPr>
          <w:lang w:val="en-US" w:eastAsia="ja-JP"/>
        </w:rPr>
        <w:t>This layer communicates with database to retrieve and save the data in database using its own context. This data access layer exposes generic interfaces that the components in the business layer can consume. It uses an ORM to interact with the database. It implements Repository &amp; Unit of work patterns to manage transactions. The application uses code first approach to construct the database during deployment as well. All the master data of the application will be part of code-migrations Seed method.</w:t>
      </w:r>
    </w:p>
    <w:p w14:paraId="412C5DBD" w14:textId="77777777" w:rsidR="00ED7C71" w:rsidRPr="00F75DD7" w:rsidRDefault="00ED7C71" w:rsidP="00ED7C71">
      <w:pPr>
        <w:pStyle w:val="BodyText"/>
        <w:rPr>
          <w:lang w:val="en-US" w:eastAsia="ja-JP"/>
        </w:rPr>
      </w:pPr>
      <w:r w:rsidRPr="00F75DD7">
        <w:rPr>
          <w:lang w:val="en-US" w:eastAsia="ja-JP"/>
        </w:rPr>
        <w:t>Below a Type Dependency diagram in this layer.</w:t>
      </w:r>
    </w:p>
    <w:p w14:paraId="5E14E84F" w14:textId="77777777" w:rsidR="00ED7C71" w:rsidRDefault="00ED7C71" w:rsidP="00ED7C71">
      <w:pPr>
        <w:pStyle w:val="BodyText"/>
        <w:rPr>
          <w:rFonts w:ascii="Segoe UI" w:hAnsi="Segoe UI" w:cs="Segoe UI"/>
          <w:color w:val="111111"/>
          <w:sz w:val="21"/>
          <w:szCs w:val="21"/>
          <w:shd w:val="clear" w:color="auto" w:fill="FFFFFF"/>
        </w:rPr>
      </w:pPr>
      <w:r>
        <w:rPr>
          <w:noProof/>
          <w:lang w:val="en-US"/>
        </w:rPr>
        <w:lastRenderedPageBreak/>
        <w:drawing>
          <wp:inline distT="0" distB="0" distL="0" distR="0" wp14:anchorId="75913D31" wp14:editId="5FE574B7">
            <wp:extent cx="6188710" cy="2836545"/>
            <wp:effectExtent l="19050" t="19050" r="21590" b="209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2836545"/>
                    </a:xfrm>
                    <a:prstGeom prst="rect">
                      <a:avLst/>
                    </a:prstGeom>
                    <a:ln>
                      <a:solidFill>
                        <a:schemeClr val="tx1"/>
                      </a:solidFill>
                    </a:ln>
                  </pic:spPr>
                </pic:pic>
              </a:graphicData>
            </a:graphic>
          </wp:inline>
        </w:drawing>
      </w:r>
    </w:p>
    <w:p w14:paraId="632117EE" w14:textId="0FB7992C" w:rsidR="00ED7C71" w:rsidRDefault="00ED7C71" w:rsidP="00ED7C71">
      <w:pPr>
        <w:pStyle w:val="Heading3"/>
      </w:pPr>
      <w:bookmarkStart w:id="21" w:name="_Toc482009647"/>
      <w:r w:rsidRPr="002F0D70">
        <w:t>Data</w:t>
      </w:r>
      <w:r>
        <w:t>base</w:t>
      </w:r>
      <w:bookmarkEnd w:id="21"/>
    </w:p>
    <w:p w14:paraId="206AE36A" w14:textId="72816E6C" w:rsidR="00ED7C71" w:rsidRPr="00B47363" w:rsidRDefault="00ED7C71" w:rsidP="00ED7C71">
      <w:pPr>
        <w:pStyle w:val="BodyText"/>
        <w:rPr>
          <w:lang w:val="en-US" w:eastAsia="ja-JP"/>
        </w:rPr>
      </w:pPr>
      <w:r w:rsidRPr="00B47363">
        <w:rPr>
          <w:lang w:val="en-US" w:eastAsia="ja-JP"/>
        </w:rPr>
        <w:t>This layer contains the actual business raw data.</w:t>
      </w:r>
      <w:r w:rsidR="007D45C4">
        <w:rPr>
          <w:lang w:val="en-US" w:eastAsia="ja-JP"/>
        </w:rPr>
        <w:t xml:space="preserve"> </w:t>
      </w:r>
      <w:r w:rsidRPr="00B47363">
        <w:rPr>
          <w:lang w:val="en-US" w:eastAsia="ja-JP"/>
        </w:rPr>
        <w:t>The database would include the following tables:</w:t>
      </w:r>
    </w:p>
    <w:p w14:paraId="3FA32B41" w14:textId="13760BB6" w:rsidR="00ED7C71" w:rsidRPr="00B47363" w:rsidRDefault="00ED7C71" w:rsidP="00ED7C71">
      <w:pPr>
        <w:pStyle w:val="BodyText"/>
        <w:numPr>
          <w:ilvl w:val="0"/>
          <w:numId w:val="23"/>
        </w:numPr>
        <w:rPr>
          <w:lang w:val="en-US" w:eastAsia="ja-JP"/>
        </w:rPr>
      </w:pPr>
      <w:r w:rsidRPr="00F75DD7">
        <w:rPr>
          <w:b/>
          <w:lang w:val="en-US" w:eastAsia="ja-JP"/>
        </w:rPr>
        <w:t>Customer</w:t>
      </w:r>
      <w:r w:rsidRPr="00B47363">
        <w:rPr>
          <w:lang w:val="en-US" w:eastAsia="ja-JP"/>
        </w:rPr>
        <w:t xml:space="preserve">: contains, biographical, dependents and payment information. </w:t>
      </w:r>
    </w:p>
    <w:p w14:paraId="71BF3CF8" w14:textId="77777777" w:rsidR="00ED7C71" w:rsidRPr="00F75DD7" w:rsidRDefault="00ED7C71" w:rsidP="00ED7C71">
      <w:pPr>
        <w:pStyle w:val="BodyText"/>
        <w:numPr>
          <w:ilvl w:val="0"/>
          <w:numId w:val="23"/>
        </w:numPr>
        <w:rPr>
          <w:lang w:val="en-US" w:eastAsia="ja-JP"/>
        </w:rPr>
      </w:pPr>
      <w:r w:rsidRPr="00F75DD7">
        <w:rPr>
          <w:b/>
          <w:lang w:val="en-US" w:eastAsia="ja-JP"/>
        </w:rPr>
        <w:t>LifeInsurancePolicy</w:t>
      </w:r>
      <w:r w:rsidRPr="00B47363">
        <w:rPr>
          <w:lang w:val="en-US" w:eastAsia="ja-JP"/>
        </w:rPr>
        <w:t>: contains information related to all the policy products available with the company.</w:t>
      </w:r>
    </w:p>
    <w:p w14:paraId="5092E68F" w14:textId="6CE41E24" w:rsidR="00ED7C71" w:rsidRPr="00F75DD7" w:rsidRDefault="00ED7C71" w:rsidP="00ED7C71">
      <w:pPr>
        <w:pStyle w:val="BodyText"/>
        <w:numPr>
          <w:ilvl w:val="0"/>
          <w:numId w:val="23"/>
        </w:numPr>
        <w:rPr>
          <w:lang w:val="en-US" w:eastAsia="ja-JP"/>
        </w:rPr>
      </w:pPr>
      <w:r w:rsidRPr="00F75DD7">
        <w:rPr>
          <w:b/>
          <w:lang w:val="en-US" w:eastAsia="ja-JP"/>
        </w:rPr>
        <w:t>User</w:t>
      </w:r>
      <w:r w:rsidRPr="00F75DD7">
        <w:rPr>
          <w:lang w:val="en-US" w:eastAsia="ja-JP"/>
        </w:rPr>
        <w:t>: contains information related to login details of a user.</w:t>
      </w:r>
    </w:p>
    <w:p w14:paraId="06653E66" w14:textId="5D02FFDA" w:rsidR="007D45C4" w:rsidRPr="00F75DD7" w:rsidRDefault="007D45C4" w:rsidP="00ED7C71">
      <w:pPr>
        <w:pStyle w:val="BodyText"/>
        <w:numPr>
          <w:ilvl w:val="0"/>
          <w:numId w:val="23"/>
        </w:numPr>
        <w:rPr>
          <w:lang w:val="en-US" w:eastAsia="ja-JP"/>
        </w:rPr>
      </w:pPr>
      <w:r w:rsidRPr="00F75DD7">
        <w:rPr>
          <w:b/>
          <w:lang w:val="en-US" w:eastAsia="ja-JP"/>
        </w:rPr>
        <w:t>BankAccount</w:t>
      </w:r>
      <w:r w:rsidRPr="00F75DD7">
        <w:rPr>
          <w:lang w:val="en-US" w:eastAsia="ja-JP"/>
        </w:rPr>
        <w:t>: contains information about the bank account details for payments of premium.</w:t>
      </w:r>
    </w:p>
    <w:p w14:paraId="684FBC33" w14:textId="4CA0FA6D" w:rsidR="007D45C4" w:rsidRPr="00F75DD7" w:rsidRDefault="007D45C4" w:rsidP="00ED7C71">
      <w:pPr>
        <w:pStyle w:val="BodyText"/>
        <w:numPr>
          <w:ilvl w:val="0"/>
          <w:numId w:val="23"/>
        </w:numPr>
        <w:rPr>
          <w:lang w:val="en-US" w:eastAsia="ja-JP"/>
        </w:rPr>
      </w:pPr>
      <w:r w:rsidRPr="00F75DD7">
        <w:rPr>
          <w:b/>
          <w:lang w:val="en-US" w:eastAsia="ja-JP"/>
        </w:rPr>
        <w:t>CreditCard</w:t>
      </w:r>
      <w:r w:rsidRPr="00F75DD7">
        <w:rPr>
          <w:lang w:val="en-US" w:eastAsia="ja-JP"/>
        </w:rPr>
        <w:t>: contains information about the credit card number of the customers. A customer can have more than credit cards information associated with it.</w:t>
      </w:r>
    </w:p>
    <w:p w14:paraId="6796569A" w14:textId="44965A0B" w:rsidR="007D45C4" w:rsidRPr="007D45C4" w:rsidRDefault="007D45C4" w:rsidP="00ED7C71">
      <w:pPr>
        <w:pStyle w:val="BodyText"/>
        <w:numPr>
          <w:ilvl w:val="0"/>
          <w:numId w:val="23"/>
        </w:numPr>
        <w:rPr>
          <w:b/>
          <w:lang w:val="en-US" w:eastAsia="ja-JP"/>
        </w:rPr>
      </w:pPr>
      <w:r w:rsidRPr="00F75DD7">
        <w:rPr>
          <w:b/>
          <w:lang w:val="en-US" w:eastAsia="ja-JP"/>
        </w:rPr>
        <w:t xml:space="preserve">Payments: </w:t>
      </w:r>
      <w:r>
        <w:rPr>
          <w:lang w:val="en-US" w:eastAsia="ja-JP"/>
        </w:rPr>
        <w:t>contains</w:t>
      </w:r>
      <w:r w:rsidR="00FC2B5D">
        <w:rPr>
          <w:lang w:val="en-US" w:eastAsia="ja-JP"/>
        </w:rPr>
        <w:t xml:space="preserve"> information about the payments, their due date etc. </w:t>
      </w:r>
      <w:r>
        <w:rPr>
          <w:lang w:val="en-US" w:eastAsia="ja-JP"/>
        </w:rPr>
        <w:t>of the customers.</w:t>
      </w:r>
    </w:p>
    <w:p w14:paraId="571E31B3" w14:textId="7C0F0742" w:rsidR="007D45C4" w:rsidRPr="00F75DD7" w:rsidRDefault="007D45C4" w:rsidP="00ED7C71">
      <w:pPr>
        <w:pStyle w:val="BodyText"/>
        <w:numPr>
          <w:ilvl w:val="0"/>
          <w:numId w:val="23"/>
        </w:numPr>
        <w:rPr>
          <w:lang w:val="en-US" w:eastAsia="ja-JP"/>
        </w:rPr>
      </w:pPr>
      <w:r w:rsidRPr="00F75DD7">
        <w:rPr>
          <w:b/>
          <w:lang w:val="en-US" w:eastAsia="ja-JP"/>
        </w:rPr>
        <w:t>Claims</w:t>
      </w:r>
      <w:r w:rsidRPr="00F75DD7">
        <w:rPr>
          <w:lang w:val="en-US" w:eastAsia="ja-JP"/>
        </w:rPr>
        <w:t>: contains information about the claim settlements done and amount disbursed.</w:t>
      </w:r>
    </w:p>
    <w:p w14:paraId="3BCF79D7" w14:textId="26304F15" w:rsidR="007D45C4" w:rsidRPr="007D45C4" w:rsidRDefault="007D45C4" w:rsidP="00ED7C71">
      <w:pPr>
        <w:pStyle w:val="BodyText"/>
        <w:numPr>
          <w:ilvl w:val="0"/>
          <w:numId w:val="23"/>
        </w:numPr>
        <w:rPr>
          <w:lang w:val="en-US" w:eastAsia="ja-JP"/>
        </w:rPr>
      </w:pPr>
      <w:r w:rsidRPr="00F75DD7">
        <w:rPr>
          <w:b/>
          <w:lang w:val="en-US" w:eastAsia="ja-JP"/>
        </w:rPr>
        <w:t>Person</w:t>
      </w:r>
      <w:r w:rsidRPr="00F75DD7">
        <w:rPr>
          <w:lang w:val="en-US" w:eastAsia="ja-JP"/>
        </w:rPr>
        <w:t xml:space="preserve"> table is the root table to store </w:t>
      </w:r>
      <w:r w:rsidRPr="00B47363">
        <w:rPr>
          <w:lang w:val="en-US" w:eastAsia="ja-JP"/>
        </w:rPr>
        <w:t>basic details, contact</w:t>
      </w:r>
      <w:r>
        <w:rPr>
          <w:lang w:val="en-US" w:eastAsia="ja-JP"/>
        </w:rPr>
        <w:t xml:space="preserve"> information etc. This will be common for both the internal users and customers.</w:t>
      </w:r>
    </w:p>
    <w:p w14:paraId="1352366B" w14:textId="2C052308" w:rsidR="007D45C4" w:rsidRPr="00FC2B5D" w:rsidRDefault="007D45C4" w:rsidP="00FC2B5D">
      <w:pPr>
        <w:pStyle w:val="BodyText"/>
        <w:numPr>
          <w:ilvl w:val="0"/>
          <w:numId w:val="23"/>
        </w:numPr>
        <w:rPr>
          <w:rFonts w:ascii="Segoe UI" w:hAnsi="Segoe UI" w:cs="Segoe UI"/>
          <w:color w:val="111111"/>
          <w:sz w:val="21"/>
          <w:szCs w:val="21"/>
          <w:shd w:val="clear" w:color="auto" w:fill="FFFFFF"/>
        </w:rPr>
      </w:pPr>
      <w:r w:rsidRPr="00F75DD7">
        <w:rPr>
          <w:b/>
          <w:lang w:val="en-US" w:eastAsia="ja-JP"/>
        </w:rPr>
        <w:t>Address</w:t>
      </w:r>
      <w:r>
        <w:rPr>
          <w:lang w:val="en-US" w:eastAsia="ja-JP"/>
        </w:rPr>
        <w:t xml:space="preserve"> table will contain the information about addresses.</w:t>
      </w:r>
    </w:p>
    <w:p w14:paraId="3806161E" w14:textId="77777777" w:rsidR="004B2E41" w:rsidRDefault="004B2E41" w:rsidP="00F75DD7">
      <w:pPr>
        <w:pStyle w:val="BodyText"/>
        <w:keepNext/>
      </w:pPr>
      <w:r w:rsidRPr="004B2E41">
        <w:rPr>
          <w:noProof/>
          <w:lang w:val="en-US"/>
        </w:rPr>
        <w:lastRenderedPageBreak/>
        <w:drawing>
          <wp:inline distT="0" distB="0" distL="0" distR="0" wp14:anchorId="21660136" wp14:editId="3771215B">
            <wp:extent cx="6121400" cy="50209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0" cy="5020945"/>
                    </a:xfrm>
                    <a:prstGeom prst="rect">
                      <a:avLst/>
                    </a:prstGeom>
                    <a:noFill/>
                    <a:ln>
                      <a:noFill/>
                    </a:ln>
                  </pic:spPr>
                </pic:pic>
              </a:graphicData>
            </a:graphic>
          </wp:inline>
        </w:drawing>
      </w:r>
    </w:p>
    <w:p w14:paraId="62020D60" w14:textId="10CA6321" w:rsidR="00ED7C71" w:rsidRPr="00F75DD7" w:rsidRDefault="004B2E41" w:rsidP="00F75DD7">
      <w:pPr>
        <w:pStyle w:val="Caption"/>
        <w:jc w:val="left"/>
        <w:rPr>
          <w:color w:val="auto"/>
          <w:sz w:val="22"/>
        </w:rPr>
      </w:pPr>
      <w:r>
        <w:t xml:space="preserve">Figure </w:t>
      </w:r>
      <w:r>
        <w:fldChar w:fldCharType="begin"/>
      </w:r>
      <w:r>
        <w:instrText xml:space="preserve"> SEQ Figure \* ARABIC </w:instrText>
      </w:r>
      <w:r>
        <w:fldChar w:fldCharType="separate"/>
      </w:r>
      <w:r>
        <w:rPr>
          <w:noProof/>
        </w:rPr>
        <w:t>2</w:t>
      </w:r>
      <w:r>
        <w:fldChar w:fldCharType="end"/>
      </w:r>
      <w:r>
        <w:t>: ER Diagram</w:t>
      </w:r>
    </w:p>
    <w:p w14:paraId="49277823" w14:textId="77777777" w:rsidR="00ED7C71" w:rsidRPr="002F0D70" w:rsidRDefault="00ED7C71" w:rsidP="00ED7C71">
      <w:pPr>
        <w:pStyle w:val="Heading3"/>
      </w:pPr>
      <w:bookmarkStart w:id="22" w:name="_Toc482009649"/>
      <w:r>
        <w:t>Scheduler Service</w:t>
      </w:r>
      <w:bookmarkEnd w:id="22"/>
      <w:r>
        <w:t xml:space="preserve"> </w:t>
      </w:r>
    </w:p>
    <w:p w14:paraId="041164A8" w14:textId="64A31052" w:rsidR="001E2674" w:rsidRDefault="00ED7C71" w:rsidP="00ED7C71">
      <w:pPr>
        <w:pStyle w:val="BodyText"/>
        <w:rPr>
          <w:lang w:val="en-US" w:eastAsia="ja-JP"/>
        </w:rPr>
      </w:pPr>
      <w:r>
        <w:rPr>
          <w:lang w:val="en-US" w:eastAsia="ja-JP"/>
        </w:rPr>
        <w:t>This will be the service responsible for generating appropriate alerts, feeds and notifications both for the customer and billing department for any customer defaults.</w:t>
      </w:r>
      <w:r w:rsidR="00784780">
        <w:rPr>
          <w:lang w:val="en-US" w:eastAsia="ja-JP"/>
        </w:rPr>
        <w:t xml:space="preserve"> Application would using SQL server Agent to send automatic notification through emails to the customers &amp; billing department. </w:t>
      </w:r>
    </w:p>
    <w:p w14:paraId="3D8EF59A" w14:textId="72FE7BAC" w:rsidR="00ED7C71" w:rsidRDefault="00A835BF" w:rsidP="00ED7C71">
      <w:pPr>
        <w:pStyle w:val="Heading3"/>
      </w:pPr>
      <w:r>
        <w:t>Reporting Services</w:t>
      </w:r>
    </w:p>
    <w:p w14:paraId="7D2CD93A" w14:textId="52CA90FE" w:rsidR="00641C20" w:rsidRPr="00ED7C71" w:rsidRDefault="0070468D" w:rsidP="00730228">
      <w:pPr>
        <w:pStyle w:val="BodyText"/>
        <w:rPr>
          <w:lang w:val="en-US" w:eastAsia="ja-JP"/>
        </w:rPr>
      </w:pPr>
      <w:r>
        <w:rPr>
          <w:lang w:val="en-US" w:eastAsia="ja-JP"/>
        </w:rPr>
        <w:t xml:space="preserve">A separate dashboard would be provided for reporting which will present </w:t>
      </w:r>
      <w:r w:rsidR="006F7607">
        <w:rPr>
          <w:lang w:val="en-US" w:eastAsia="ja-JP"/>
        </w:rPr>
        <w:t>several types</w:t>
      </w:r>
      <w:r>
        <w:rPr>
          <w:lang w:val="en-US" w:eastAsia="ja-JP"/>
        </w:rPr>
        <w:t xml:space="preserve"> of reports for different types of users. They will be configurable using the configuration module. </w:t>
      </w:r>
      <w:ins w:id="23" w:author="Isha Gupta" w:date="2017-05-19T15:10:00Z">
        <w:r w:rsidR="008722E2">
          <w:rPr>
            <w:lang w:val="en-US" w:eastAsia="ja-JP"/>
          </w:rPr>
          <w:t xml:space="preserve">For this </w:t>
        </w:r>
        <w:r w:rsidR="008722E2" w:rsidRPr="008722E2">
          <w:rPr>
            <w:lang w:eastAsia="ja-JP"/>
          </w:rPr>
          <w:t xml:space="preserve">SQL Server Reporting Services </w:t>
        </w:r>
        <w:r w:rsidR="008722E2">
          <w:rPr>
            <w:lang w:eastAsia="ja-JP"/>
          </w:rPr>
          <w:t xml:space="preserve">would be used which </w:t>
        </w:r>
        <w:r w:rsidR="008722E2" w:rsidRPr="008722E2">
          <w:rPr>
            <w:lang w:eastAsia="ja-JP"/>
          </w:rPr>
          <w:t>is a solution that customers deploy on their own premises for creating, publishing, and managing reports, then delivering them to the right users in different ways, whether that’s viewing them in web browser, on their mobile device, or as an email in their in-box.</w:t>
        </w:r>
      </w:ins>
      <w:bookmarkStart w:id="24" w:name="_GoBack"/>
      <w:bookmarkEnd w:id="24"/>
    </w:p>
    <w:p w14:paraId="353C8C81" w14:textId="77777777" w:rsidR="00407CF0" w:rsidRDefault="00407CF0" w:rsidP="00407CF0">
      <w:pPr>
        <w:pStyle w:val="Heading1"/>
      </w:pPr>
      <w:bookmarkStart w:id="25" w:name="_Toc276998224"/>
      <w:bookmarkStart w:id="26" w:name="_Toc482009622"/>
      <w:r>
        <w:lastRenderedPageBreak/>
        <w:t>Framework/Infrastructural Components</w:t>
      </w:r>
      <w:bookmarkEnd w:id="25"/>
      <w:bookmarkEnd w:id="26"/>
    </w:p>
    <w:p w14:paraId="6EE708E7" w14:textId="77777777" w:rsidR="00407CF0" w:rsidRPr="00B55508" w:rsidRDefault="00407CF0" w:rsidP="00407CF0"/>
    <w:p w14:paraId="304D702B" w14:textId="77777777" w:rsidR="00407CF0" w:rsidRPr="00F3504A" w:rsidRDefault="00407CF0" w:rsidP="002C118B">
      <w:pPr>
        <w:pStyle w:val="ListParagraph"/>
        <w:keepNext/>
        <w:keepLines/>
        <w:numPr>
          <w:ilvl w:val="0"/>
          <w:numId w:val="1"/>
        </w:numPr>
        <w:spacing w:before="480" w:after="0"/>
        <w:contextualSpacing w:val="0"/>
        <w:jc w:val="left"/>
        <w:outlineLvl w:val="0"/>
        <w:rPr>
          <w:rFonts w:asciiTheme="majorHAnsi" w:eastAsiaTheme="majorEastAsia" w:hAnsiTheme="majorHAnsi" w:cstheme="majorBidi"/>
          <w:b/>
          <w:bCs/>
          <w:vanish/>
          <w:color w:val="2E74B5" w:themeColor="accent1" w:themeShade="BF"/>
          <w:sz w:val="28"/>
          <w:szCs w:val="28"/>
        </w:rPr>
      </w:pPr>
      <w:bookmarkStart w:id="27" w:name="_Toc254356053"/>
      <w:bookmarkStart w:id="28" w:name="_Toc276998225"/>
      <w:bookmarkStart w:id="29" w:name="_Toc446408408"/>
      <w:bookmarkStart w:id="30" w:name="_Toc446411376"/>
      <w:bookmarkStart w:id="31" w:name="_Toc482008849"/>
      <w:bookmarkStart w:id="32" w:name="_Toc482009010"/>
      <w:bookmarkStart w:id="33" w:name="_Toc482009069"/>
      <w:bookmarkStart w:id="34" w:name="_Toc482009623"/>
      <w:bookmarkEnd w:id="27"/>
      <w:bookmarkEnd w:id="28"/>
      <w:bookmarkEnd w:id="29"/>
      <w:bookmarkEnd w:id="30"/>
      <w:bookmarkEnd w:id="31"/>
      <w:bookmarkEnd w:id="32"/>
      <w:bookmarkEnd w:id="33"/>
      <w:bookmarkEnd w:id="34"/>
    </w:p>
    <w:p w14:paraId="25D4EAFA" w14:textId="77777777" w:rsidR="00407CF0" w:rsidRPr="00407CF0" w:rsidRDefault="00407CF0" w:rsidP="00407CF0">
      <w:pPr>
        <w:pStyle w:val="Heading2"/>
      </w:pPr>
      <w:bookmarkStart w:id="35" w:name="_Toc276998226"/>
      <w:bookmarkStart w:id="36" w:name="_Toc482009624"/>
      <w:r w:rsidRPr="00407CF0">
        <w:t>Logging</w:t>
      </w:r>
      <w:bookmarkEnd w:id="35"/>
      <w:bookmarkEnd w:id="36"/>
    </w:p>
    <w:p w14:paraId="74474BFD" w14:textId="041E9DCD" w:rsidR="00407CF0" w:rsidRPr="00F3504A" w:rsidRDefault="002142EE" w:rsidP="00407CF0">
      <w:pPr>
        <w:pStyle w:val="BodyText"/>
      </w:pPr>
      <w:r>
        <w:t>Log4Net will be used as logging framework for generating log files. Different log files will be generated from the system. Server logs, client logs, module logs etc.</w:t>
      </w:r>
    </w:p>
    <w:p w14:paraId="6E3B1A93" w14:textId="77777777" w:rsidR="00407CF0" w:rsidRDefault="00407CF0" w:rsidP="00407CF0">
      <w:pPr>
        <w:pStyle w:val="Heading2"/>
      </w:pPr>
      <w:bookmarkStart w:id="37" w:name="_Toc276998227"/>
      <w:bookmarkStart w:id="38" w:name="_Toc482009625"/>
      <w:r>
        <w:t>Exception Handling</w:t>
      </w:r>
      <w:bookmarkEnd w:id="37"/>
      <w:bookmarkEnd w:id="38"/>
    </w:p>
    <w:p w14:paraId="6C77685E" w14:textId="3F28222D" w:rsidR="00407CF0" w:rsidRPr="00F3504A" w:rsidRDefault="002142EE" w:rsidP="00407CF0">
      <w:pPr>
        <w:pStyle w:val="BodyText"/>
      </w:pPr>
      <w:r>
        <w:t>Custom exception handling will be present with error reporting features to collect details about the system when the exception occurred that may be helpful in fixing the problem.</w:t>
      </w:r>
    </w:p>
    <w:p w14:paraId="3BEBDECD" w14:textId="77777777" w:rsidR="00407CF0" w:rsidRDefault="00407CF0" w:rsidP="00407CF0">
      <w:pPr>
        <w:pStyle w:val="Heading2"/>
      </w:pPr>
      <w:bookmarkStart w:id="39" w:name="_Toc276998228"/>
      <w:bookmarkStart w:id="40" w:name="_Toc482009626"/>
      <w:r>
        <w:t>Security</w:t>
      </w:r>
      <w:bookmarkEnd w:id="39"/>
      <w:bookmarkEnd w:id="40"/>
    </w:p>
    <w:p w14:paraId="29BFA771" w14:textId="5DE7E60C" w:rsidR="002142EE" w:rsidRPr="002142EE" w:rsidRDefault="002142EE" w:rsidP="002142EE">
      <w:pPr>
        <w:pStyle w:val="BodyText"/>
        <w:rPr>
          <w:lang w:val="en-US"/>
        </w:rPr>
      </w:pPr>
      <w:r>
        <w:t xml:space="preserve">Application </w:t>
      </w:r>
      <w:r>
        <w:rPr>
          <w:lang w:val="en-US"/>
        </w:rPr>
        <w:t xml:space="preserve">will </w:t>
      </w:r>
      <w:r w:rsidRPr="002142EE">
        <w:rPr>
          <w:lang w:val="en-US"/>
        </w:rPr>
        <w:t>utilize an identity management system with role-based user a</w:t>
      </w:r>
      <w:r>
        <w:rPr>
          <w:lang w:val="en-US"/>
        </w:rPr>
        <w:t>uthentication and authorization for allowed secured access.</w:t>
      </w:r>
      <w:r w:rsidR="00EE1C99">
        <w:rPr>
          <w:lang w:val="en-US"/>
        </w:rPr>
        <w:t xml:space="preserve"> Application will be available through https link.</w:t>
      </w:r>
    </w:p>
    <w:p w14:paraId="41FDEEC1" w14:textId="53E49D10" w:rsidR="00407CF0" w:rsidRDefault="00641C20" w:rsidP="00407CF0">
      <w:pPr>
        <w:pStyle w:val="Heading2"/>
      </w:pPr>
      <w:bookmarkStart w:id="41" w:name="_Toc482009627"/>
      <w:r>
        <w:t>Configuration</w:t>
      </w:r>
      <w:bookmarkEnd w:id="41"/>
    </w:p>
    <w:p w14:paraId="45BD2E77" w14:textId="046A5432" w:rsidR="00407CF0" w:rsidRDefault="008B25AA" w:rsidP="00407CF0">
      <w:pPr>
        <w:pStyle w:val="BodyText"/>
      </w:pPr>
      <w:r>
        <w:t>Application features would be configurable using this modul</w:t>
      </w:r>
      <w:r w:rsidR="00D8775A">
        <w:t>e. This will essentially read a</w:t>
      </w:r>
      <w:r>
        <w:t xml:space="preserve"> config file which would be available in the installation directory. By changing settings in this file, admin would be </w:t>
      </w:r>
      <w:r w:rsidR="005C7BF6">
        <w:t>configuring</w:t>
      </w:r>
      <w:r>
        <w:t xml:space="preserve"> the application for different customers.</w:t>
      </w:r>
    </w:p>
    <w:p w14:paraId="58C34384" w14:textId="202EA43F" w:rsidR="008B25AA" w:rsidRDefault="008B25AA" w:rsidP="00407CF0">
      <w:pPr>
        <w:pStyle w:val="Heading2"/>
      </w:pPr>
      <w:bookmarkStart w:id="42" w:name="_Toc482009629"/>
      <w:bookmarkStart w:id="43" w:name="_Toc276998231"/>
      <w:r>
        <w:t>Alert &amp; Notification</w:t>
      </w:r>
      <w:bookmarkEnd w:id="42"/>
      <w:r>
        <w:t xml:space="preserve"> </w:t>
      </w:r>
    </w:p>
    <w:p w14:paraId="385FD61C" w14:textId="24E09189" w:rsidR="008B25AA" w:rsidRDefault="008B25AA" w:rsidP="00F75DD7">
      <w:pPr>
        <w:pStyle w:val="BodyText"/>
      </w:pPr>
      <w:r>
        <w:rPr>
          <w:lang w:val="en-US" w:eastAsia="ja-JP"/>
        </w:rPr>
        <w:t xml:space="preserve">Application would be notifying the users about </w:t>
      </w:r>
      <w:r w:rsidR="008B4D60">
        <w:rPr>
          <w:lang w:val="en-US" w:eastAsia="ja-JP"/>
        </w:rPr>
        <w:t>various stages</w:t>
      </w:r>
      <w:r>
        <w:rPr>
          <w:lang w:val="en-US" w:eastAsia="ja-JP"/>
        </w:rPr>
        <w:t xml:space="preserve"> through this module. This module </w:t>
      </w:r>
      <w:r w:rsidR="00543330">
        <w:rPr>
          <w:lang w:val="en-US" w:eastAsia="ja-JP"/>
        </w:rPr>
        <w:t xml:space="preserve">will take care of any notifications for the users for due payments and the billing department for any defaulters. It will be </w:t>
      </w:r>
      <w:r>
        <w:rPr>
          <w:lang w:val="en-US" w:eastAsia="ja-JP"/>
        </w:rPr>
        <w:t>dependent on the input from the scheduler service.</w:t>
      </w:r>
      <w:r w:rsidR="00F450CD">
        <w:rPr>
          <w:lang w:val="en-US" w:eastAsia="ja-JP"/>
        </w:rPr>
        <w:t xml:space="preserve"> </w:t>
      </w:r>
    </w:p>
    <w:p w14:paraId="09F05FE0" w14:textId="25D3B212" w:rsidR="00543330" w:rsidRPr="002E20E0" w:rsidRDefault="00543330" w:rsidP="00F75DD7">
      <w:pPr>
        <w:pStyle w:val="BodyText"/>
      </w:pPr>
    </w:p>
    <w:p w14:paraId="3725C545" w14:textId="49E1B796" w:rsidR="00407CF0" w:rsidRDefault="008B25AA" w:rsidP="00407CF0">
      <w:pPr>
        <w:pStyle w:val="BodyText"/>
      </w:pPr>
      <w:bookmarkStart w:id="44" w:name="_Toc276998233"/>
      <w:bookmarkEnd w:id="43"/>
      <w:r w:rsidDel="008B25AA">
        <w:t xml:space="preserve"> </w:t>
      </w:r>
      <w:bookmarkEnd w:id="44"/>
    </w:p>
    <w:p w14:paraId="3F0DB53E" w14:textId="18EC865D" w:rsidR="00FF7785" w:rsidRDefault="00FF7785" w:rsidP="00FF7785">
      <w:pPr>
        <w:pStyle w:val="Heading1"/>
      </w:pPr>
      <w:bookmarkStart w:id="45" w:name="_Toc482009630"/>
      <w:r>
        <w:lastRenderedPageBreak/>
        <w:t>Integration (External Systems) Architecture</w:t>
      </w:r>
      <w:bookmarkEnd w:id="45"/>
    </w:p>
    <w:p w14:paraId="44EB5F6C" w14:textId="598186ED" w:rsidR="00984E1E" w:rsidRPr="00784780" w:rsidRDefault="00984E1E" w:rsidP="00F75DD7">
      <w:pPr>
        <w:pStyle w:val="BodyText"/>
      </w:pPr>
    </w:p>
    <w:p w14:paraId="58FDC70B" w14:textId="77A10DB8" w:rsidR="0004485C" w:rsidRPr="00784780" w:rsidRDefault="0004485C" w:rsidP="00F75DD7">
      <w:pPr>
        <w:pStyle w:val="BodyText"/>
      </w:pPr>
      <w:r>
        <w:rPr>
          <w:noProof/>
          <w:lang w:val="en-US"/>
        </w:rPr>
        <w:drawing>
          <wp:inline distT="0" distB="0" distL="0" distR="0" wp14:anchorId="78984227" wp14:editId="042ECB2E">
            <wp:extent cx="6179820" cy="2270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79820" cy="2270760"/>
                    </a:xfrm>
                    <a:prstGeom prst="rect">
                      <a:avLst/>
                    </a:prstGeom>
                    <a:noFill/>
                    <a:ln>
                      <a:noFill/>
                    </a:ln>
                  </pic:spPr>
                </pic:pic>
              </a:graphicData>
            </a:graphic>
          </wp:inline>
        </w:drawing>
      </w:r>
    </w:p>
    <w:p w14:paraId="0BEEE8D0" w14:textId="77777777" w:rsidR="00FF7785" w:rsidRDefault="00FF7785" w:rsidP="00FF7785">
      <w:pPr>
        <w:pStyle w:val="Heading2"/>
      </w:pPr>
      <w:bookmarkStart w:id="46" w:name="_Toc482009631"/>
      <w:r>
        <w:t>Solution Integration Diagram</w:t>
      </w:r>
      <w:bookmarkEnd w:id="46"/>
    </w:p>
    <w:p w14:paraId="00394A67" w14:textId="396878D3" w:rsidR="00147400" w:rsidRPr="00F75DD7" w:rsidRDefault="00BA2268" w:rsidP="00147400">
      <w:pPr>
        <w:pStyle w:val="BodyText"/>
        <w:rPr>
          <w:lang w:val="en-US" w:eastAsia="ja-JP"/>
        </w:rPr>
      </w:pPr>
      <w:r w:rsidRPr="00F75DD7">
        <w:rPr>
          <w:lang w:val="en-US" w:eastAsia="ja-JP"/>
        </w:rPr>
        <w:t>The purpose of this diagram is to explain how the different components (internal &amp; external</w:t>
      </w:r>
      <w:r w:rsidR="00984E1E" w:rsidRPr="00984E1E">
        <w:rPr>
          <w:lang w:val="en-US" w:eastAsia="ja-JP"/>
        </w:rPr>
        <w:t>) are interacting with each other.</w:t>
      </w:r>
    </w:p>
    <w:p w14:paraId="55C652DD" w14:textId="37DDCB0F" w:rsidR="00FF7785" w:rsidRDefault="00FF7785" w:rsidP="00624DD3">
      <w:pPr>
        <w:pStyle w:val="Heading2"/>
      </w:pPr>
      <w:bookmarkStart w:id="47" w:name="_Toc482009632"/>
      <w:r>
        <w:t>Integration Components Description</w:t>
      </w:r>
      <w:bookmarkEnd w:id="47"/>
    </w:p>
    <w:p w14:paraId="52C3DC56" w14:textId="3AB69D4D" w:rsidR="00220916" w:rsidRDefault="00984E1E" w:rsidP="00F75DD7">
      <w:pPr>
        <w:pStyle w:val="BodyText"/>
      </w:pPr>
      <w:r>
        <w:t xml:space="preserve">The main entities of the proposed system would be e-Policy Portal application, e-Policy </w:t>
      </w:r>
      <w:r w:rsidR="000E67B5">
        <w:t xml:space="preserve">Exposed </w:t>
      </w:r>
      <w:r>
        <w:t>services &amp; all the domain specific third party services like underwriting, mainframe, payment provider &amp; document repository access.</w:t>
      </w:r>
    </w:p>
    <w:p w14:paraId="54866F76" w14:textId="6B560802" w:rsidR="00984E1E" w:rsidRDefault="00984E1E" w:rsidP="00F75DD7">
      <w:pPr>
        <w:pStyle w:val="Heading3"/>
      </w:pPr>
      <w:r>
        <w:t>e-Policy Portal application</w:t>
      </w:r>
    </w:p>
    <w:p w14:paraId="5E7E33F4" w14:textId="168C69D8" w:rsidR="00984E1E" w:rsidRDefault="00984E1E" w:rsidP="00F75DD7">
      <w:pPr>
        <w:pStyle w:val="BodyText"/>
      </w:pPr>
      <w:r>
        <w:rPr>
          <w:lang w:val="en-US" w:eastAsia="ja-JP"/>
        </w:rPr>
        <w:t xml:space="preserve">This application would be responsible for providing the user interface to interact with the system. Using </w:t>
      </w:r>
      <w:r w:rsidR="0018227E">
        <w:rPr>
          <w:lang w:val="en-US" w:eastAsia="ja-JP"/>
        </w:rPr>
        <w:t>this application user</w:t>
      </w:r>
      <w:r>
        <w:rPr>
          <w:lang w:val="en-US" w:eastAsia="ja-JP"/>
        </w:rPr>
        <w:t xml:space="preserve"> will be able to perform all the policy related activities like </w:t>
      </w:r>
      <w:r w:rsidR="000E67B5">
        <w:rPr>
          <w:lang w:val="en-US" w:eastAsia="ja-JP"/>
        </w:rPr>
        <w:t xml:space="preserve">viewing policy details, issuing policy, accepting or rejecting policy or claims, make payments, generate reports, etc. The UI will </w:t>
      </w:r>
      <w:r w:rsidR="00943FC7">
        <w:rPr>
          <w:lang w:val="en-US" w:eastAsia="ja-JP"/>
        </w:rPr>
        <w:t>interact</w:t>
      </w:r>
      <w:r w:rsidR="000E67B5">
        <w:rPr>
          <w:lang w:val="en-US" w:eastAsia="ja-JP"/>
        </w:rPr>
        <w:t xml:space="preserve"> with the e-Policy server </w:t>
      </w:r>
      <w:r w:rsidR="00943FC7">
        <w:rPr>
          <w:lang w:val="en-US" w:eastAsia="ja-JP"/>
        </w:rPr>
        <w:t xml:space="preserve">application </w:t>
      </w:r>
      <w:r w:rsidR="000E67B5">
        <w:rPr>
          <w:lang w:val="en-US" w:eastAsia="ja-JP"/>
        </w:rPr>
        <w:t>through exposed services.</w:t>
      </w:r>
    </w:p>
    <w:p w14:paraId="3F583F45" w14:textId="7D6270FD" w:rsidR="000E67B5" w:rsidRDefault="000E67B5" w:rsidP="00F75DD7">
      <w:pPr>
        <w:pStyle w:val="Heading3"/>
      </w:pPr>
      <w:r>
        <w:t>e-Policy Exposed services</w:t>
      </w:r>
    </w:p>
    <w:p w14:paraId="4495A401" w14:textId="5B97E9C0" w:rsidR="000E67B5" w:rsidRDefault="000E67B5" w:rsidP="00F75DD7">
      <w:pPr>
        <w:pStyle w:val="BodyText"/>
      </w:pPr>
      <w:r>
        <w:rPr>
          <w:lang w:val="en-US" w:eastAsia="ja-JP"/>
        </w:rPr>
        <w:t xml:space="preserve">This application will expose services </w:t>
      </w:r>
      <w:r w:rsidR="00943FC7">
        <w:rPr>
          <w:lang w:val="en-US" w:eastAsia="ja-JP"/>
        </w:rPr>
        <w:t>to interact with the e-policy application. This will expose relevant restful api which can be accessed over the internet. This will work on claim based authentication.</w:t>
      </w:r>
    </w:p>
    <w:p w14:paraId="6DEF4244" w14:textId="114534BC" w:rsidR="0098046A" w:rsidRDefault="0098046A" w:rsidP="00F75DD7">
      <w:pPr>
        <w:pStyle w:val="Heading3"/>
      </w:pPr>
      <w:r>
        <w:t>e-Policy Application Server</w:t>
      </w:r>
    </w:p>
    <w:p w14:paraId="2704C5DF" w14:textId="092DB24A" w:rsidR="0098046A" w:rsidRPr="00784780" w:rsidRDefault="0098046A" w:rsidP="00F75DD7">
      <w:pPr>
        <w:pStyle w:val="BodyText"/>
      </w:pPr>
      <w:r>
        <w:rPr>
          <w:lang w:val="en-US" w:eastAsia="ja-JP"/>
        </w:rPr>
        <w:t>This is the application server which will contain the actual business implementation and logic of the application. It is the main system which will provide the main functionality of the insurance system.</w:t>
      </w:r>
    </w:p>
    <w:p w14:paraId="3465C7BF" w14:textId="65759925" w:rsidR="00B16E93" w:rsidRPr="00B16E93" w:rsidRDefault="00561555" w:rsidP="00B16E93">
      <w:pPr>
        <w:pStyle w:val="BodyText"/>
        <w:rPr>
          <w:lang w:val="en-US" w:eastAsia="ja-JP"/>
        </w:rPr>
      </w:pPr>
      <w:r w:rsidDel="00561555">
        <w:rPr>
          <w:lang w:val="en-US" w:eastAsia="ja-JP"/>
        </w:rPr>
        <w:t xml:space="preserve"> </w:t>
      </w:r>
    </w:p>
    <w:p w14:paraId="3AC8A344" w14:textId="77777777" w:rsidR="00B16E93" w:rsidRDefault="00B16E93" w:rsidP="00B16E93">
      <w:pPr>
        <w:pStyle w:val="Heading1"/>
      </w:pPr>
      <w:bookmarkStart w:id="48" w:name="_Toc482008859"/>
      <w:bookmarkStart w:id="49" w:name="_Toc482009020"/>
      <w:bookmarkStart w:id="50" w:name="_Toc482009080"/>
      <w:bookmarkStart w:id="51" w:name="_Toc482009633"/>
      <w:bookmarkStart w:id="52" w:name="_Toc482008860"/>
      <w:bookmarkStart w:id="53" w:name="_Toc482009021"/>
      <w:bookmarkStart w:id="54" w:name="_Toc482009081"/>
      <w:bookmarkStart w:id="55" w:name="_Toc482009634"/>
      <w:bookmarkStart w:id="56" w:name="_Toc482008861"/>
      <w:bookmarkStart w:id="57" w:name="_Toc482009022"/>
      <w:bookmarkStart w:id="58" w:name="_Toc482009082"/>
      <w:bookmarkStart w:id="59" w:name="_Toc482009635"/>
      <w:bookmarkStart w:id="60" w:name="_Toc482008862"/>
      <w:bookmarkStart w:id="61" w:name="_Toc482009023"/>
      <w:bookmarkStart w:id="62" w:name="_Toc482009083"/>
      <w:bookmarkStart w:id="63" w:name="_Toc482009636"/>
      <w:bookmarkStart w:id="64" w:name="_Toc482008863"/>
      <w:bookmarkStart w:id="65" w:name="_Toc482009024"/>
      <w:bookmarkStart w:id="66" w:name="_Toc482009084"/>
      <w:bookmarkStart w:id="67" w:name="_Toc482009637"/>
      <w:bookmarkStart w:id="68" w:name="_Toc482008864"/>
      <w:bookmarkStart w:id="69" w:name="_Toc482009025"/>
      <w:bookmarkStart w:id="70" w:name="_Toc482009085"/>
      <w:bookmarkStart w:id="71" w:name="_Toc482009638"/>
      <w:bookmarkStart w:id="72" w:name="_Toc48200963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lastRenderedPageBreak/>
        <w:t>Deployment Architecture</w:t>
      </w:r>
      <w:bookmarkEnd w:id="72"/>
    </w:p>
    <w:p w14:paraId="3E2C2D63" w14:textId="57C2A8A2" w:rsidR="00B16E93" w:rsidRDefault="00101B9B" w:rsidP="00B16E93">
      <w:pPr>
        <w:pStyle w:val="BodyText"/>
        <w:rPr>
          <w:lang w:val="en-US" w:eastAsia="ja-JP"/>
        </w:rPr>
      </w:pPr>
      <w:r>
        <w:rPr>
          <w:lang w:val="en-US" w:eastAsia="ja-JP"/>
        </w:rPr>
        <w:t>It represents how the complete system will be deployed in the production.</w:t>
      </w:r>
    </w:p>
    <w:p w14:paraId="3FD605F5" w14:textId="278E7417" w:rsidR="00B16E93" w:rsidRDefault="00B16E93" w:rsidP="00B16E93">
      <w:pPr>
        <w:pStyle w:val="Heading2"/>
      </w:pPr>
      <w:bookmarkStart w:id="73" w:name="_Toc482009640"/>
      <w:r>
        <w:t>Deployment Diagram</w:t>
      </w:r>
      <w:bookmarkEnd w:id="73"/>
    </w:p>
    <w:p w14:paraId="1F085406" w14:textId="0A442C0B" w:rsidR="00ED7C71" w:rsidRPr="00784780" w:rsidRDefault="00126BE8" w:rsidP="00F75DD7">
      <w:pPr>
        <w:pStyle w:val="BodyText"/>
      </w:pPr>
      <w:r>
        <w:rPr>
          <w:noProof/>
          <w:lang w:val="en-US"/>
        </w:rPr>
        <w:drawing>
          <wp:inline distT="0" distB="0" distL="0" distR="0" wp14:anchorId="713E1CD0" wp14:editId="5AD075CD">
            <wp:extent cx="5943600" cy="381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4C4B6BC2" w14:textId="77777777" w:rsidR="006610D2" w:rsidRDefault="00845AA2" w:rsidP="00F75DD7">
      <w:pPr>
        <w:pStyle w:val="Heading2"/>
      </w:pPr>
      <w:bookmarkStart w:id="74" w:name="_Toc482009641"/>
      <w:r>
        <w:t>Components Description</w:t>
      </w:r>
      <w:bookmarkEnd w:id="74"/>
    </w:p>
    <w:p w14:paraId="7391A6A7" w14:textId="2E235257" w:rsidR="003D2580" w:rsidRDefault="003D2580" w:rsidP="00F75DD7">
      <w:pPr>
        <w:pStyle w:val="Heading3"/>
      </w:pPr>
      <w:r w:rsidRPr="00F75DD7">
        <w:t>Code Repository</w:t>
      </w:r>
    </w:p>
    <w:p w14:paraId="3A638127" w14:textId="11089104" w:rsidR="006A689D" w:rsidRDefault="003D2580" w:rsidP="00B16E93">
      <w:pPr>
        <w:pStyle w:val="BodyText"/>
        <w:rPr>
          <w:lang w:val="en-US" w:eastAsia="ja-JP"/>
        </w:rPr>
      </w:pPr>
      <w:r>
        <w:rPr>
          <w:lang w:val="en-US" w:eastAsia="ja-JP"/>
        </w:rPr>
        <w:t xml:space="preserve">Central code repository to maintain the application source. code base. These are important in a distributed development environment for version control. Developers will push and pull code into the repository. For this </w:t>
      </w:r>
      <w:r w:rsidR="007B0CCD">
        <w:rPr>
          <w:lang w:val="en-US" w:eastAsia="ja-JP"/>
        </w:rPr>
        <w:t>application,</w:t>
      </w:r>
      <w:r>
        <w:rPr>
          <w:lang w:val="en-US" w:eastAsia="ja-JP"/>
        </w:rPr>
        <w:t xml:space="preserve"> we can use Github. Some of the key features of Github include </w:t>
      </w:r>
      <w:r w:rsidRPr="006A689D">
        <w:rPr>
          <w:lang w:val="en-US" w:eastAsia="ja-JP"/>
        </w:rPr>
        <w:t>Integration with several applications and tools</w:t>
      </w:r>
      <w:r w:rsidR="006A689D">
        <w:rPr>
          <w:lang w:val="en-US" w:eastAsia="ja-JP"/>
        </w:rPr>
        <w:t>, i</w:t>
      </w:r>
      <w:r w:rsidRPr="006A689D">
        <w:rPr>
          <w:lang w:val="en-US" w:eastAsia="ja-JP"/>
        </w:rPr>
        <w:t>ntegrated issue tracking</w:t>
      </w:r>
      <w:r w:rsidR="006A689D">
        <w:rPr>
          <w:lang w:val="en-US" w:eastAsia="ja-JP"/>
        </w:rPr>
        <w:t xml:space="preserve">. </w:t>
      </w:r>
      <w:r w:rsidRPr="006A689D">
        <w:rPr>
          <w:lang w:val="en-US" w:eastAsia="ja-JP"/>
        </w:rPr>
        <w:t>Every GitHub repository is also a Subversion repository</w:t>
      </w:r>
      <w:r w:rsidR="006A689D">
        <w:rPr>
          <w:lang w:val="en-US" w:eastAsia="ja-JP"/>
        </w:rPr>
        <w:t>.</w:t>
      </w:r>
    </w:p>
    <w:p w14:paraId="58126CAD" w14:textId="0DDE9F35" w:rsidR="006A689D" w:rsidRDefault="006A689D" w:rsidP="00F75DD7">
      <w:pPr>
        <w:pStyle w:val="Heading3"/>
      </w:pPr>
      <w:r>
        <w:t>Jenkins</w:t>
      </w:r>
      <w:r w:rsidR="00F20CFD">
        <w:t xml:space="preserve"> Continuous Integration Server</w:t>
      </w:r>
    </w:p>
    <w:p w14:paraId="5F9CD302" w14:textId="315C2DFF" w:rsidR="006A689D" w:rsidRPr="006A689D" w:rsidRDefault="006A689D" w:rsidP="006A689D">
      <w:pPr>
        <w:pStyle w:val="BodyText"/>
        <w:rPr>
          <w:lang w:val="en-US" w:eastAsia="ja-JP"/>
        </w:rPr>
      </w:pPr>
      <w:r>
        <w:rPr>
          <w:lang w:val="en-US" w:eastAsia="ja-JP"/>
        </w:rPr>
        <w:t>Jenkins is an open source Continuous integration server.</w:t>
      </w:r>
      <w:r w:rsidR="000E67B5" w:rsidRPr="000E67B5">
        <w:t xml:space="preserve"> </w:t>
      </w:r>
      <w:r w:rsidR="000E67B5">
        <w:t xml:space="preserve">It is helpful in providing </w:t>
      </w:r>
      <w:r w:rsidR="000E67B5" w:rsidRPr="000E67B5">
        <w:rPr>
          <w:lang w:val="en-US" w:eastAsia="ja-JP"/>
        </w:rPr>
        <w:t>continuous integration and continuous delivery of nigh</w:t>
      </w:r>
      <w:r w:rsidR="000E67B5">
        <w:rPr>
          <w:lang w:val="en-US" w:eastAsia="ja-JP"/>
        </w:rPr>
        <w:t>tly builds for the packaged application</w:t>
      </w:r>
      <w:r w:rsidR="000E67B5" w:rsidRPr="000E67B5">
        <w:rPr>
          <w:lang w:val="en-US" w:eastAsia="ja-JP"/>
        </w:rPr>
        <w:t>.</w:t>
      </w:r>
      <w:r>
        <w:rPr>
          <w:lang w:val="en-US" w:eastAsia="ja-JP"/>
        </w:rPr>
        <w:t xml:space="preserve"> One can create different pipelines for different branches in it. It will be configured to pull the latest code from the </w:t>
      </w:r>
      <w:r w:rsidR="00417CB6">
        <w:rPr>
          <w:lang w:val="en-US" w:eastAsia="ja-JP"/>
        </w:rPr>
        <w:t>GIT</w:t>
      </w:r>
      <w:r>
        <w:rPr>
          <w:lang w:val="en-US" w:eastAsia="ja-JP"/>
        </w:rPr>
        <w:t xml:space="preserve"> repository into the pipeline and trigger automatic builds. </w:t>
      </w:r>
    </w:p>
    <w:p w14:paraId="198ABCD6" w14:textId="7F5C9990" w:rsidR="006A689D" w:rsidRDefault="006A689D" w:rsidP="00F75DD7">
      <w:pPr>
        <w:pStyle w:val="Heading3"/>
      </w:pPr>
      <w:r>
        <w:t>Sonarqube</w:t>
      </w:r>
      <w:r w:rsidR="00F20CFD">
        <w:t xml:space="preserve"> Continuous Code Quality Server</w:t>
      </w:r>
    </w:p>
    <w:p w14:paraId="480C89ED" w14:textId="6CB368C3" w:rsidR="006A689D" w:rsidRDefault="006A689D" w:rsidP="006A689D">
      <w:pPr>
        <w:pStyle w:val="BodyText"/>
        <w:rPr>
          <w:lang w:val="en-US" w:eastAsia="ja-JP"/>
        </w:rPr>
      </w:pPr>
      <w:r>
        <w:rPr>
          <w:lang w:val="en-US" w:eastAsia="ja-JP"/>
        </w:rPr>
        <w:t xml:space="preserve">Sonarqube is also an open source tool for continuously analyzing </w:t>
      </w:r>
      <w:r w:rsidR="00FF73D5">
        <w:rPr>
          <w:lang w:val="en-US" w:eastAsia="ja-JP"/>
        </w:rPr>
        <w:t xml:space="preserve">and measuring </w:t>
      </w:r>
      <w:r>
        <w:rPr>
          <w:lang w:val="en-US" w:eastAsia="ja-JP"/>
        </w:rPr>
        <w:t xml:space="preserve">source code quality. It can be integrated with continuous builds as a build step in Jenkins. </w:t>
      </w:r>
      <w:r w:rsidR="00FF73D5">
        <w:rPr>
          <w:lang w:val="en-US" w:eastAsia="ja-JP"/>
        </w:rPr>
        <w:t>It combines static and dynamic code analysis.</w:t>
      </w:r>
      <w:r>
        <w:rPr>
          <w:lang w:val="en-US" w:eastAsia="ja-JP"/>
        </w:rPr>
        <w:t xml:space="preserve"> </w:t>
      </w:r>
      <w:r w:rsidR="00FF73D5">
        <w:rPr>
          <w:lang w:val="en-US" w:eastAsia="ja-JP"/>
        </w:rPr>
        <w:lastRenderedPageBreak/>
        <w:t xml:space="preserve">It allows development teams to monitor project health by identifying bugs and code vulnerabilities. It also provides an effort estimate to resolve the bugs. It stores its reports in a database. Any database like MySQL, </w:t>
      </w:r>
      <w:r w:rsidR="007B0CCD">
        <w:rPr>
          <w:lang w:val="en-US" w:eastAsia="ja-JP"/>
        </w:rPr>
        <w:t>Postgre</w:t>
      </w:r>
      <w:r w:rsidR="00FF73D5">
        <w:rPr>
          <w:lang w:val="en-US" w:eastAsia="ja-JP"/>
        </w:rPr>
        <w:t>, SQL Server can be configured with Sonarqube server to store the analysis per build.</w:t>
      </w:r>
      <w:r w:rsidR="007B0CCD">
        <w:rPr>
          <w:lang w:val="en-US" w:eastAsia="ja-JP"/>
        </w:rPr>
        <w:t xml:space="preserve"> Here we used Postgre as it is an open source database with greater scalability options.</w:t>
      </w:r>
    </w:p>
    <w:p w14:paraId="17990325" w14:textId="034EEAB8" w:rsidR="00126BE8" w:rsidRDefault="00126BE8" w:rsidP="00F75DD7">
      <w:pPr>
        <w:pStyle w:val="Heading3"/>
      </w:pPr>
      <w:r>
        <w:t>Web Server</w:t>
      </w:r>
    </w:p>
    <w:p w14:paraId="0E7F2C46" w14:textId="39E8CE7A" w:rsidR="00126BE8" w:rsidRPr="00F75DD7" w:rsidRDefault="00126BE8" w:rsidP="00126BE8">
      <w:pPr>
        <w:pStyle w:val="BodyText"/>
        <w:rPr>
          <w:lang w:val="en-US" w:eastAsia="ja-JP"/>
        </w:rPr>
      </w:pPr>
      <w:r>
        <w:rPr>
          <w:lang w:val="en-US" w:eastAsia="ja-JP"/>
        </w:rPr>
        <w:t>Web server helps in request filtering, authentication, failed request tracing. Helps in implementing security and diagnostic features.</w:t>
      </w:r>
      <w:r w:rsidR="005F2D8D">
        <w:rPr>
          <w:lang w:val="en-US" w:eastAsia="ja-JP"/>
        </w:rPr>
        <w:t xml:space="preserve"> It will be responsible for accepting HTTP requests from the clients and serving back HTTP responses like html webpages. </w:t>
      </w:r>
      <w:r>
        <w:rPr>
          <w:lang w:val="en-US" w:eastAsia="ja-JP"/>
        </w:rPr>
        <w:t>IIS 7 Web server will be used for hosting the application</w:t>
      </w:r>
    </w:p>
    <w:p w14:paraId="05CC513D" w14:textId="2A6FA1A5" w:rsidR="007B0CCD" w:rsidRDefault="007B0CCD" w:rsidP="00F75DD7">
      <w:pPr>
        <w:pStyle w:val="Heading3"/>
      </w:pPr>
      <w:r>
        <w:t>E-Policy Insurance Portal Application Server</w:t>
      </w:r>
    </w:p>
    <w:p w14:paraId="1D0370B4" w14:textId="0BFF333D" w:rsidR="00531D2E" w:rsidRDefault="00126BE8" w:rsidP="007B0CCD">
      <w:pPr>
        <w:pStyle w:val="BodyText"/>
        <w:rPr>
          <w:lang w:val="en-US" w:eastAsia="ja-JP"/>
        </w:rPr>
      </w:pPr>
      <w:r>
        <w:rPr>
          <w:lang w:val="en-US" w:eastAsia="ja-JP"/>
        </w:rPr>
        <w:t xml:space="preserve">This is going to be another IIS hosting where </w:t>
      </w:r>
      <w:r w:rsidR="005F2D8D">
        <w:rPr>
          <w:lang w:val="en-US" w:eastAsia="ja-JP"/>
        </w:rPr>
        <w:t>e-policy portal a</w:t>
      </w:r>
      <w:r w:rsidR="007B0CCD">
        <w:rPr>
          <w:lang w:val="en-US" w:eastAsia="ja-JP"/>
        </w:rPr>
        <w:t xml:space="preserve">pplication </w:t>
      </w:r>
      <w:r>
        <w:rPr>
          <w:lang w:val="en-US" w:eastAsia="ja-JP"/>
        </w:rPr>
        <w:t xml:space="preserve">services </w:t>
      </w:r>
      <w:r w:rsidR="005F2D8D">
        <w:rPr>
          <w:lang w:val="en-US" w:eastAsia="ja-JP"/>
        </w:rPr>
        <w:t>will be deployed</w:t>
      </w:r>
      <w:r w:rsidR="007B0CCD">
        <w:rPr>
          <w:lang w:val="en-US" w:eastAsia="ja-JP"/>
        </w:rPr>
        <w:t xml:space="preserve">. </w:t>
      </w:r>
      <w:r w:rsidR="005F2D8D">
        <w:rPr>
          <w:lang w:val="en-US" w:eastAsia="ja-JP"/>
        </w:rPr>
        <w:t xml:space="preserve"> Scripts deployed on web server </w:t>
      </w:r>
      <w:r w:rsidR="00531D2E">
        <w:rPr>
          <w:lang w:val="en-US" w:eastAsia="ja-JP"/>
        </w:rPr>
        <w:t>will call application server to perform operations or return relevant data.</w:t>
      </w:r>
    </w:p>
    <w:p w14:paraId="3AA63433" w14:textId="08AC839F" w:rsidR="00531D2E" w:rsidRDefault="00531D2E" w:rsidP="00F75DD7">
      <w:pPr>
        <w:pStyle w:val="Heading3"/>
      </w:pPr>
      <w:r>
        <w:t xml:space="preserve">Application Database </w:t>
      </w:r>
    </w:p>
    <w:p w14:paraId="3F51E37E" w14:textId="18C80608" w:rsidR="00531D2E" w:rsidRDefault="00531D2E" w:rsidP="00531D2E">
      <w:pPr>
        <w:pStyle w:val="BodyText"/>
        <w:rPr>
          <w:lang w:val="en-US" w:eastAsia="ja-JP"/>
        </w:rPr>
      </w:pPr>
      <w:r>
        <w:rPr>
          <w:lang w:val="en-US" w:eastAsia="ja-JP"/>
        </w:rPr>
        <w:t>This database would be responsible for managing the application data. Sql Server will be used for the application database.</w:t>
      </w:r>
    </w:p>
    <w:p w14:paraId="4C9C2072" w14:textId="12BE5B2B" w:rsidR="00DB5953" w:rsidRPr="00531D2E" w:rsidRDefault="00DB5953" w:rsidP="00F75DD7">
      <w:pPr>
        <w:pStyle w:val="Heading3"/>
      </w:pPr>
      <w:r>
        <w:t>External Third Party Services</w:t>
      </w:r>
    </w:p>
    <w:p w14:paraId="6C42626A" w14:textId="2D531655" w:rsidR="00FF73D5" w:rsidRPr="006A689D" w:rsidRDefault="00DB5953" w:rsidP="006A689D">
      <w:pPr>
        <w:pStyle w:val="BodyText"/>
        <w:rPr>
          <w:lang w:val="en-US" w:eastAsia="ja-JP"/>
        </w:rPr>
      </w:pPr>
      <w:r>
        <w:rPr>
          <w:lang w:val="en-US" w:eastAsia="ja-JP"/>
        </w:rPr>
        <w:t xml:space="preserve">This component helps in consolidating all the domain services required for this application, like, underwriting service, payment provider service, </w:t>
      </w:r>
      <w:r w:rsidR="00A61BE1">
        <w:rPr>
          <w:lang w:val="en-US" w:eastAsia="ja-JP"/>
        </w:rPr>
        <w:t xml:space="preserve">mainframe &amp; Document repository </w:t>
      </w:r>
      <w:r>
        <w:rPr>
          <w:lang w:val="en-US" w:eastAsia="ja-JP"/>
        </w:rPr>
        <w:t>etc.</w:t>
      </w:r>
    </w:p>
    <w:p w14:paraId="2FCF7546" w14:textId="7D4BB5F9" w:rsidR="00B16E93" w:rsidRPr="00B16E93" w:rsidRDefault="00B16E93" w:rsidP="00B16E93">
      <w:pPr>
        <w:pStyle w:val="BodyText"/>
        <w:rPr>
          <w:lang w:val="en-US" w:eastAsia="ja-JP"/>
        </w:rPr>
      </w:pPr>
      <w:bookmarkStart w:id="75" w:name="_Toc482009031"/>
      <w:bookmarkStart w:id="76" w:name="_Toc482009090"/>
      <w:bookmarkStart w:id="77" w:name="_Toc482009643"/>
      <w:bookmarkEnd w:id="75"/>
      <w:bookmarkEnd w:id="76"/>
      <w:bookmarkEnd w:id="77"/>
    </w:p>
    <w:p w14:paraId="60793B18" w14:textId="77777777" w:rsidR="00106186" w:rsidRDefault="00106186" w:rsidP="00106186">
      <w:pPr>
        <w:pStyle w:val="BodyText"/>
        <w:rPr>
          <w:lang w:val="en-US" w:eastAsia="ja-JP"/>
        </w:rPr>
      </w:pPr>
    </w:p>
    <w:p w14:paraId="2CA2616E" w14:textId="42A65084" w:rsidR="003F13E6" w:rsidRDefault="00B16C9D" w:rsidP="00106186">
      <w:pPr>
        <w:pStyle w:val="Heading1"/>
      </w:pPr>
      <w:bookmarkStart w:id="78" w:name="_Toc482009651"/>
      <w:r>
        <w:lastRenderedPageBreak/>
        <w:t>Application Code</w:t>
      </w:r>
      <w:r w:rsidR="003F13E6">
        <w:t xml:space="preserve"> Organization</w:t>
      </w:r>
    </w:p>
    <w:p w14:paraId="485C4A68" w14:textId="5053A70A" w:rsidR="00326437" w:rsidRDefault="00326437" w:rsidP="00F75DD7">
      <w:pPr>
        <w:pStyle w:val="BodyText"/>
      </w:pPr>
      <w:r>
        <w:rPr>
          <w:lang w:val="en-US" w:eastAsia="ja-JP"/>
        </w:rPr>
        <w:t>Github will be used the repository</w:t>
      </w:r>
    </w:p>
    <w:p w14:paraId="343C0F6A" w14:textId="2DE19E4E" w:rsidR="00B16C9D" w:rsidRDefault="00B16C9D" w:rsidP="00F75DD7">
      <w:pPr>
        <w:pStyle w:val="BodyText"/>
      </w:pPr>
      <w:r>
        <w:rPr>
          <w:noProof/>
          <w:lang w:val="en-US"/>
        </w:rPr>
        <w:drawing>
          <wp:inline distT="0" distB="0" distL="0" distR="0" wp14:anchorId="2079C15C" wp14:editId="79FBA4C2">
            <wp:extent cx="4457700" cy="3571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700" cy="3571875"/>
                    </a:xfrm>
                    <a:prstGeom prst="rect">
                      <a:avLst/>
                    </a:prstGeom>
                  </pic:spPr>
                </pic:pic>
              </a:graphicData>
            </a:graphic>
          </wp:inline>
        </w:drawing>
      </w:r>
    </w:p>
    <w:p w14:paraId="4382D4D4" w14:textId="5DD33D1E" w:rsidR="00B16C9D" w:rsidRPr="00B16C9D" w:rsidRDefault="00B16C9D" w:rsidP="00F75DD7">
      <w:pPr>
        <w:pStyle w:val="Heading2"/>
      </w:pPr>
      <w:r w:rsidRPr="00B16C9D">
        <w:t>Projects Dependency diagram</w:t>
      </w:r>
    </w:p>
    <w:p w14:paraId="723C9211" w14:textId="4FD20196" w:rsidR="00B6633C" w:rsidRPr="00784780" w:rsidRDefault="00B6633C" w:rsidP="00F75DD7">
      <w:pPr>
        <w:pStyle w:val="BodyText"/>
      </w:pPr>
      <w:r>
        <w:rPr>
          <w:b/>
          <w:bCs/>
          <w:noProof/>
          <w:lang w:val="en-US"/>
        </w:rPr>
        <w:drawing>
          <wp:inline distT="0" distB="0" distL="0" distR="0" wp14:anchorId="4693C4F6" wp14:editId="2DF7F9AB">
            <wp:extent cx="5943600" cy="3576771"/>
            <wp:effectExtent l="19050" t="19050" r="1905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76771"/>
                    </a:xfrm>
                    <a:prstGeom prst="rect">
                      <a:avLst/>
                    </a:prstGeom>
                    <a:ln>
                      <a:solidFill>
                        <a:schemeClr val="tx1"/>
                      </a:solidFill>
                    </a:ln>
                  </pic:spPr>
                </pic:pic>
              </a:graphicData>
            </a:graphic>
          </wp:inline>
        </w:drawing>
      </w:r>
    </w:p>
    <w:p w14:paraId="1F9087BD" w14:textId="4F24326F" w:rsidR="003F13E6" w:rsidRDefault="00B16C9D" w:rsidP="00F75DD7">
      <w:pPr>
        <w:pStyle w:val="Heading2"/>
      </w:pPr>
      <w:r>
        <w:lastRenderedPageBreak/>
        <w:t xml:space="preserve">Technology Stack </w:t>
      </w:r>
    </w:p>
    <w:tbl>
      <w:tblPr>
        <w:tblW w:w="8520" w:type="dxa"/>
        <w:tblInd w:w="562" w:type="dxa"/>
        <w:tblLook w:val="04A0" w:firstRow="1" w:lastRow="0" w:firstColumn="1" w:lastColumn="0" w:noHBand="0" w:noVBand="1"/>
      </w:tblPr>
      <w:tblGrid>
        <w:gridCol w:w="626"/>
        <w:gridCol w:w="3150"/>
        <w:gridCol w:w="4744"/>
      </w:tblGrid>
      <w:tr w:rsidR="00B16C9D" w:rsidRPr="00316505" w14:paraId="5CB25553" w14:textId="77777777" w:rsidTr="00917FDD">
        <w:trPr>
          <w:trHeight w:val="300"/>
        </w:trPr>
        <w:tc>
          <w:tcPr>
            <w:tcW w:w="626" w:type="dxa"/>
            <w:tcBorders>
              <w:top w:val="single" w:sz="4" w:space="0" w:color="auto"/>
              <w:left w:val="single" w:sz="4" w:space="0" w:color="auto"/>
              <w:bottom w:val="single" w:sz="4" w:space="0" w:color="auto"/>
              <w:right w:val="single" w:sz="4" w:space="0" w:color="auto"/>
            </w:tcBorders>
            <w:shd w:val="clear" w:color="auto" w:fill="auto"/>
            <w:noWrap/>
            <w:hideMark/>
          </w:tcPr>
          <w:p w14:paraId="67FF95B9" w14:textId="77777777" w:rsidR="00B16C9D" w:rsidRPr="00316505" w:rsidRDefault="00B16C9D" w:rsidP="00917FDD">
            <w:pPr>
              <w:spacing w:after="0" w:line="240" w:lineRule="auto"/>
            </w:pPr>
            <w:r w:rsidRPr="00316505">
              <w:t> </w:t>
            </w:r>
          </w:p>
        </w:tc>
        <w:tc>
          <w:tcPr>
            <w:tcW w:w="3150" w:type="dxa"/>
            <w:tcBorders>
              <w:top w:val="single" w:sz="4" w:space="0" w:color="auto"/>
              <w:left w:val="nil"/>
              <w:bottom w:val="single" w:sz="4" w:space="0" w:color="auto"/>
              <w:right w:val="single" w:sz="4" w:space="0" w:color="auto"/>
            </w:tcBorders>
            <w:shd w:val="clear" w:color="000000" w:fill="D9D9D9"/>
            <w:hideMark/>
          </w:tcPr>
          <w:p w14:paraId="531FD17E" w14:textId="77777777" w:rsidR="00B16C9D" w:rsidRPr="00316505" w:rsidRDefault="00B16C9D" w:rsidP="00917FDD">
            <w:pPr>
              <w:spacing w:after="0" w:line="240" w:lineRule="auto"/>
            </w:pPr>
            <w:r w:rsidRPr="00316505">
              <w:rPr>
                <w:b/>
                <w:bCs/>
              </w:rPr>
              <w:t>Aspect</w:t>
            </w:r>
          </w:p>
        </w:tc>
        <w:tc>
          <w:tcPr>
            <w:tcW w:w="4744" w:type="dxa"/>
            <w:tcBorders>
              <w:top w:val="single" w:sz="4" w:space="0" w:color="auto"/>
              <w:left w:val="nil"/>
              <w:bottom w:val="single" w:sz="4" w:space="0" w:color="auto"/>
              <w:right w:val="single" w:sz="4" w:space="0" w:color="auto"/>
            </w:tcBorders>
            <w:shd w:val="clear" w:color="000000" w:fill="D9D9D9"/>
            <w:hideMark/>
          </w:tcPr>
          <w:p w14:paraId="06B4AF36" w14:textId="77777777" w:rsidR="00B16C9D" w:rsidRPr="00316505" w:rsidRDefault="00B16C9D" w:rsidP="00917FDD">
            <w:pPr>
              <w:spacing w:after="0" w:line="240" w:lineRule="auto"/>
            </w:pPr>
            <w:r w:rsidRPr="00316505">
              <w:rPr>
                <w:b/>
                <w:bCs/>
              </w:rPr>
              <w:t>Recommendation</w:t>
            </w:r>
          </w:p>
        </w:tc>
      </w:tr>
      <w:tr w:rsidR="00B16C9D" w:rsidRPr="00316505" w14:paraId="15714560" w14:textId="77777777" w:rsidTr="00917FDD">
        <w:trPr>
          <w:trHeight w:val="300"/>
        </w:trPr>
        <w:tc>
          <w:tcPr>
            <w:tcW w:w="626" w:type="dxa"/>
            <w:tcBorders>
              <w:top w:val="single" w:sz="4" w:space="0" w:color="auto"/>
              <w:left w:val="single" w:sz="4" w:space="0" w:color="auto"/>
              <w:bottom w:val="single" w:sz="4" w:space="0" w:color="auto"/>
              <w:right w:val="single" w:sz="4" w:space="0" w:color="auto"/>
            </w:tcBorders>
            <w:shd w:val="clear" w:color="auto" w:fill="auto"/>
            <w:noWrap/>
          </w:tcPr>
          <w:p w14:paraId="40803F86" w14:textId="77777777" w:rsidR="00B16C9D" w:rsidRPr="00316505" w:rsidRDefault="00B16C9D" w:rsidP="00917FDD">
            <w:pPr>
              <w:spacing w:after="0" w:line="240" w:lineRule="auto"/>
            </w:pPr>
          </w:p>
        </w:tc>
        <w:tc>
          <w:tcPr>
            <w:tcW w:w="3150" w:type="dxa"/>
            <w:tcBorders>
              <w:top w:val="single" w:sz="4" w:space="0" w:color="auto"/>
              <w:left w:val="nil"/>
              <w:bottom w:val="single" w:sz="4" w:space="0" w:color="auto"/>
              <w:right w:val="single" w:sz="4" w:space="0" w:color="auto"/>
            </w:tcBorders>
            <w:shd w:val="clear" w:color="auto" w:fill="auto"/>
          </w:tcPr>
          <w:p w14:paraId="1311C083" w14:textId="2FAE23DF" w:rsidR="00B16C9D" w:rsidRPr="00F75DD7" w:rsidRDefault="00B16C9D" w:rsidP="00F75DD7">
            <w:pPr>
              <w:pStyle w:val="BodyText"/>
              <w:rPr>
                <w:lang w:val="en-US" w:eastAsia="ja-JP"/>
              </w:rPr>
            </w:pPr>
            <w:r w:rsidRPr="00F75DD7">
              <w:rPr>
                <w:lang w:val="en-US" w:eastAsia="ja-JP"/>
              </w:rPr>
              <w:t>Application Development</w:t>
            </w:r>
          </w:p>
        </w:tc>
        <w:tc>
          <w:tcPr>
            <w:tcW w:w="4744" w:type="dxa"/>
            <w:tcBorders>
              <w:top w:val="single" w:sz="4" w:space="0" w:color="auto"/>
              <w:left w:val="nil"/>
              <w:bottom w:val="single" w:sz="4" w:space="0" w:color="auto"/>
              <w:right w:val="single" w:sz="4" w:space="0" w:color="auto"/>
            </w:tcBorders>
            <w:shd w:val="clear" w:color="auto" w:fill="auto"/>
          </w:tcPr>
          <w:p w14:paraId="2B132A59" w14:textId="62F44ADD" w:rsidR="00B16C9D" w:rsidRPr="00F75DD7" w:rsidRDefault="00B16C9D" w:rsidP="00F75DD7">
            <w:pPr>
              <w:pStyle w:val="BodyText"/>
              <w:rPr>
                <w:lang w:eastAsia="ja-JP"/>
              </w:rPr>
            </w:pPr>
            <w:r w:rsidRPr="00F75DD7">
              <w:rPr>
                <w:lang w:val="en-US" w:eastAsia="ja-JP"/>
              </w:rPr>
              <w:t>Microsoft Visual Studio 2015</w:t>
            </w:r>
          </w:p>
          <w:p w14:paraId="194C5A1F" w14:textId="6BA59649" w:rsidR="00B16C9D" w:rsidRPr="00F75DD7" w:rsidRDefault="00B16C9D" w:rsidP="00F75DD7">
            <w:pPr>
              <w:pStyle w:val="BodyText"/>
              <w:rPr>
                <w:lang w:eastAsia="ja-JP"/>
              </w:rPr>
            </w:pPr>
            <w:r w:rsidRPr="00F75DD7">
              <w:rPr>
                <w:lang w:val="en-US" w:eastAsia="ja-JP"/>
              </w:rPr>
              <w:t>Microsoft .NET 4.6</w:t>
            </w:r>
          </w:p>
          <w:p w14:paraId="212A1D2C" w14:textId="77777777" w:rsidR="00B16C9D" w:rsidRPr="00F75DD7" w:rsidRDefault="00B16C9D" w:rsidP="00F75DD7">
            <w:pPr>
              <w:pStyle w:val="BodyText"/>
              <w:rPr>
                <w:lang w:eastAsia="ja-JP"/>
              </w:rPr>
            </w:pPr>
            <w:r w:rsidRPr="00F75DD7">
              <w:rPr>
                <w:lang w:val="en-US" w:eastAsia="ja-JP"/>
              </w:rPr>
              <w:t>Microsoft ASP.Net Web API 2.0 – RAML Standards end points.</w:t>
            </w:r>
          </w:p>
          <w:p w14:paraId="67ADE684" w14:textId="44228208" w:rsidR="00B16C9D" w:rsidRPr="00F75DD7" w:rsidRDefault="00B16C9D" w:rsidP="00F75DD7">
            <w:pPr>
              <w:pStyle w:val="BodyText"/>
              <w:rPr>
                <w:lang w:eastAsia="ja-JP"/>
              </w:rPr>
            </w:pPr>
            <w:r w:rsidRPr="00F75DD7">
              <w:rPr>
                <w:lang w:val="en-US" w:eastAsia="ja-JP"/>
              </w:rPr>
              <w:t xml:space="preserve">Angular 2.0 with Typescript – </w:t>
            </w:r>
            <w:r w:rsidR="003D4609" w:rsidRPr="00F75DD7">
              <w:rPr>
                <w:lang w:val="en-US" w:eastAsia="ja-JP"/>
              </w:rPr>
              <w:t>UI Layer</w:t>
            </w:r>
          </w:p>
        </w:tc>
      </w:tr>
      <w:tr w:rsidR="00B16C9D" w:rsidRPr="00316505" w14:paraId="07C94AB4" w14:textId="77777777" w:rsidTr="00917FDD">
        <w:trPr>
          <w:trHeight w:val="300"/>
        </w:trPr>
        <w:tc>
          <w:tcPr>
            <w:tcW w:w="626" w:type="dxa"/>
            <w:tcBorders>
              <w:top w:val="single" w:sz="4" w:space="0" w:color="auto"/>
              <w:left w:val="single" w:sz="4" w:space="0" w:color="auto"/>
              <w:bottom w:val="single" w:sz="4" w:space="0" w:color="auto"/>
              <w:right w:val="single" w:sz="4" w:space="0" w:color="auto"/>
            </w:tcBorders>
            <w:shd w:val="clear" w:color="auto" w:fill="auto"/>
            <w:noWrap/>
          </w:tcPr>
          <w:p w14:paraId="357F2B2C" w14:textId="77777777" w:rsidR="00B16C9D" w:rsidRPr="00316505" w:rsidRDefault="00B16C9D" w:rsidP="00917FDD">
            <w:pPr>
              <w:spacing w:after="0" w:line="240" w:lineRule="auto"/>
            </w:pPr>
          </w:p>
        </w:tc>
        <w:tc>
          <w:tcPr>
            <w:tcW w:w="3150" w:type="dxa"/>
            <w:tcBorders>
              <w:top w:val="single" w:sz="4" w:space="0" w:color="auto"/>
              <w:left w:val="nil"/>
              <w:bottom w:val="single" w:sz="4" w:space="0" w:color="auto"/>
              <w:right w:val="single" w:sz="4" w:space="0" w:color="auto"/>
            </w:tcBorders>
            <w:shd w:val="clear" w:color="auto" w:fill="auto"/>
          </w:tcPr>
          <w:p w14:paraId="6AA812C5" w14:textId="77777777" w:rsidR="00B16C9D" w:rsidRPr="00F75DD7" w:rsidRDefault="00B16C9D" w:rsidP="00F75DD7">
            <w:pPr>
              <w:pStyle w:val="BodyText"/>
              <w:rPr>
                <w:lang w:val="en-US" w:eastAsia="ja-JP"/>
              </w:rPr>
            </w:pPr>
            <w:r w:rsidRPr="00F75DD7">
              <w:rPr>
                <w:lang w:val="en-US" w:eastAsia="ja-JP"/>
              </w:rPr>
              <w:t>ORM</w:t>
            </w:r>
          </w:p>
        </w:tc>
        <w:tc>
          <w:tcPr>
            <w:tcW w:w="4744" w:type="dxa"/>
            <w:tcBorders>
              <w:top w:val="single" w:sz="4" w:space="0" w:color="auto"/>
              <w:left w:val="nil"/>
              <w:bottom w:val="single" w:sz="4" w:space="0" w:color="auto"/>
              <w:right w:val="single" w:sz="4" w:space="0" w:color="auto"/>
            </w:tcBorders>
            <w:shd w:val="clear" w:color="auto" w:fill="auto"/>
          </w:tcPr>
          <w:p w14:paraId="4CE4FCF6" w14:textId="7D000879" w:rsidR="00B16C9D" w:rsidRPr="00F75DD7" w:rsidRDefault="003D4609" w:rsidP="00F75DD7">
            <w:pPr>
              <w:pStyle w:val="BodyText"/>
              <w:rPr>
                <w:lang w:eastAsia="ja-JP"/>
              </w:rPr>
            </w:pPr>
            <w:r>
              <w:rPr>
                <w:lang w:val="en-US" w:eastAsia="ja-JP"/>
              </w:rPr>
              <w:t>Entity Framework 6</w:t>
            </w:r>
            <w:r w:rsidR="00B16C9D" w:rsidRPr="00F75DD7">
              <w:rPr>
                <w:lang w:val="en-US" w:eastAsia="ja-JP"/>
              </w:rPr>
              <w:t xml:space="preserve"> </w:t>
            </w:r>
          </w:p>
        </w:tc>
      </w:tr>
      <w:tr w:rsidR="00B16C9D" w:rsidRPr="00316505" w14:paraId="71098489" w14:textId="77777777" w:rsidTr="00917FDD">
        <w:trPr>
          <w:trHeight w:val="300"/>
        </w:trPr>
        <w:tc>
          <w:tcPr>
            <w:tcW w:w="626" w:type="dxa"/>
            <w:tcBorders>
              <w:top w:val="single" w:sz="4" w:space="0" w:color="auto"/>
              <w:left w:val="single" w:sz="4" w:space="0" w:color="auto"/>
              <w:bottom w:val="single" w:sz="4" w:space="0" w:color="auto"/>
              <w:right w:val="single" w:sz="4" w:space="0" w:color="auto"/>
            </w:tcBorders>
            <w:shd w:val="clear" w:color="auto" w:fill="auto"/>
            <w:noWrap/>
          </w:tcPr>
          <w:p w14:paraId="4B023BB7" w14:textId="77777777" w:rsidR="00B16C9D" w:rsidRPr="00316505" w:rsidRDefault="00B16C9D" w:rsidP="00917FDD">
            <w:pPr>
              <w:spacing w:after="0" w:line="240" w:lineRule="auto"/>
            </w:pPr>
          </w:p>
        </w:tc>
        <w:tc>
          <w:tcPr>
            <w:tcW w:w="3150" w:type="dxa"/>
            <w:tcBorders>
              <w:top w:val="single" w:sz="4" w:space="0" w:color="auto"/>
              <w:left w:val="nil"/>
              <w:bottom w:val="single" w:sz="4" w:space="0" w:color="auto"/>
              <w:right w:val="single" w:sz="4" w:space="0" w:color="auto"/>
            </w:tcBorders>
            <w:shd w:val="clear" w:color="auto" w:fill="auto"/>
          </w:tcPr>
          <w:p w14:paraId="2FB9B7DE" w14:textId="77777777" w:rsidR="00B16C9D" w:rsidRPr="00F75DD7" w:rsidRDefault="00B16C9D" w:rsidP="00F75DD7">
            <w:pPr>
              <w:pStyle w:val="BodyText"/>
              <w:rPr>
                <w:lang w:val="en-US" w:eastAsia="ja-JP"/>
              </w:rPr>
            </w:pPr>
            <w:r w:rsidRPr="00F75DD7">
              <w:rPr>
                <w:lang w:val="en-US" w:eastAsia="ja-JP"/>
              </w:rPr>
              <w:t>Database</w:t>
            </w:r>
          </w:p>
        </w:tc>
        <w:tc>
          <w:tcPr>
            <w:tcW w:w="4744" w:type="dxa"/>
            <w:tcBorders>
              <w:top w:val="single" w:sz="4" w:space="0" w:color="auto"/>
              <w:left w:val="nil"/>
              <w:bottom w:val="single" w:sz="4" w:space="0" w:color="auto"/>
              <w:right w:val="single" w:sz="4" w:space="0" w:color="auto"/>
            </w:tcBorders>
            <w:shd w:val="clear" w:color="auto" w:fill="auto"/>
          </w:tcPr>
          <w:p w14:paraId="02CF9811" w14:textId="0E598703" w:rsidR="00B16C9D" w:rsidRPr="00F75DD7" w:rsidRDefault="003D4609" w:rsidP="00F75DD7">
            <w:pPr>
              <w:pStyle w:val="BodyText"/>
              <w:rPr>
                <w:lang w:eastAsia="ja-JP"/>
              </w:rPr>
            </w:pPr>
            <w:r>
              <w:rPr>
                <w:lang w:val="en-US" w:eastAsia="ja-JP"/>
              </w:rPr>
              <w:t>SQL Server 2008</w:t>
            </w:r>
          </w:p>
        </w:tc>
      </w:tr>
      <w:tr w:rsidR="00B16C9D" w:rsidRPr="00316505" w14:paraId="47648140" w14:textId="77777777" w:rsidTr="00917FDD">
        <w:trPr>
          <w:trHeight w:val="300"/>
        </w:trPr>
        <w:tc>
          <w:tcPr>
            <w:tcW w:w="626" w:type="dxa"/>
            <w:tcBorders>
              <w:top w:val="single" w:sz="4" w:space="0" w:color="auto"/>
              <w:left w:val="single" w:sz="4" w:space="0" w:color="auto"/>
              <w:bottom w:val="single" w:sz="4" w:space="0" w:color="auto"/>
              <w:right w:val="single" w:sz="4" w:space="0" w:color="auto"/>
            </w:tcBorders>
            <w:shd w:val="clear" w:color="auto" w:fill="auto"/>
            <w:noWrap/>
          </w:tcPr>
          <w:p w14:paraId="4E05D0F8" w14:textId="77777777" w:rsidR="00B16C9D" w:rsidRPr="00316505" w:rsidRDefault="00B16C9D" w:rsidP="00917FDD">
            <w:pPr>
              <w:spacing w:after="0" w:line="240" w:lineRule="auto"/>
            </w:pPr>
          </w:p>
        </w:tc>
        <w:tc>
          <w:tcPr>
            <w:tcW w:w="3150" w:type="dxa"/>
            <w:tcBorders>
              <w:top w:val="single" w:sz="4" w:space="0" w:color="auto"/>
              <w:left w:val="nil"/>
              <w:bottom w:val="single" w:sz="4" w:space="0" w:color="auto"/>
              <w:right w:val="single" w:sz="4" w:space="0" w:color="auto"/>
            </w:tcBorders>
            <w:shd w:val="clear" w:color="auto" w:fill="auto"/>
          </w:tcPr>
          <w:p w14:paraId="502E9FC5" w14:textId="77777777" w:rsidR="00B16C9D" w:rsidRPr="00F75DD7" w:rsidRDefault="00B16C9D" w:rsidP="00F75DD7">
            <w:pPr>
              <w:pStyle w:val="BodyText"/>
              <w:rPr>
                <w:lang w:val="en-US" w:eastAsia="ja-JP"/>
              </w:rPr>
            </w:pPr>
            <w:r w:rsidRPr="00F75DD7">
              <w:rPr>
                <w:lang w:val="en-US" w:eastAsia="ja-JP"/>
              </w:rPr>
              <w:t>Application Hosting</w:t>
            </w:r>
          </w:p>
        </w:tc>
        <w:tc>
          <w:tcPr>
            <w:tcW w:w="4744" w:type="dxa"/>
            <w:tcBorders>
              <w:top w:val="single" w:sz="4" w:space="0" w:color="auto"/>
              <w:left w:val="nil"/>
              <w:bottom w:val="single" w:sz="4" w:space="0" w:color="auto"/>
              <w:right w:val="single" w:sz="4" w:space="0" w:color="auto"/>
            </w:tcBorders>
            <w:shd w:val="clear" w:color="auto" w:fill="auto"/>
          </w:tcPr>
          <w:p w14:paraId="27B43510" w14:textId="77777777" w:rsidR="00B16C9D" w:rsidRPr="00F75DD7" w:rsidRDefault="00B16C9D" w:rsidP="00F75DD7">
            <w:pPr>
              <w:pStyle w:val="BodyText"/>
              <w:rPr>
                <w:lang w:eastAsia="ja-JP"/>
              </w:rPr>
            </w:pPr>
            <w:r w:rsidRPr="00F75DD7">
              <w:rPr>
                <w:lang w:val="en-US" w:eastAsia="ja-JP"/>
              </w:rPr>
              <w:t>IIS Server 7.5+ with Windows Server</w:t>
            </w:r>
          </w:p>
        </w:tc>
      </w:tr>
      <w:tr w:rsidR="00B16C9D" w:rsidRPr="00316505" w14:paraId="1E8E22DD" w14:textId="77777777" w:rsidTr="00917FDD">
        <w:trPr>
          <w:trHeight w:val="300"/>
        </w:trPr>
        <w:tc>
          <w:tcPr>
            <w:tcW w:w="626" w:type="dxa"/>
            <w:tcBorders>
              <w:top w:val="single" w:sz="4" w:space="0" w:color="auto"/>
              <w:left w:val="single" w:sz="4" w:space="0" w:color="auto"/>
              <w:bottom w:val="single" w:sz="4" w:space="0" w:color="auto"/>
              <w:right w:val="single" w:sz="4" w:space="0" w:color="auto"/>
            </w:tcBorders>
            <w:shd w:val="clear" w:color="auto" w:fill="auto"/>
            <w:noWrap/>
          </w:tcPr>
          <w:p w14:paraId="75BF574D" w14:textId="77777777" w:rsidR="00B16C9D" w:rsidRPr="00316505" w:rsidRDefault="00B16C9D" w:rsidP="00917FDD">
            <w:pPr>
              <w:spacing w:after="0" w:line="240" w:lineRule="auto"/>
            </w:pPr>
          </w:p>
        </w:tc>
        <w:tc>
          <w:tcPr>
            <w:tcW w:w="3150" w:type="dxa"/>
            <w:tcBorders>
              <w:top w:val="single" w:sz="4" w:space="0" w:color="auto"/>
              <w:left w:val="nil"/>
              <w:bottom w:val="single" w:sz="4" w:space="0" w:color="auto"/>
              <w:right w:val="single" w:sz="4" w:space="0" w:color="auto"/>
            </w:tcBorders>
            <w:shd w:val="clear" w:color="auto" w:fill="auto"/>
          </w:tcPr>
          <w:p w14:paraId="48852A1F" w14:textId="77777777" w:rsidR="00B16C9D" w:rsidRPr="00F75DD7" w:rsidRDefault="00B16C9D" w:rsidP="00F75DD7">
            <w:pPr>
              <w:pStyle w:val="BodyText"/>
              <w:rPr>
                <w:lang w:val="en-US" w:eastAsia="ja-JP"/>
              </w:rPr>
            </w:pPr>
            <w:r w:rsidRPr="00F75DD7">
              <w:rPr>
                <w:lang w:val="en-US" w:eastAsia="ja-JP"/>
              </w:rPr>
              <w:t>Reporting</w:t>
            </w:r>
          </w:p>
        </w:tc>
        <w:tc>
          <w:tcPr>
            <w:tcW w:w="4744" w:type="dxa"/>
            <w:tcBorders>
              <w:top w:val="single" w:sz="4" w:space="0" w:color="auto"/>
              <w:left w:val="nil"/>
              <w:bottom w:val="single" w:sz="4" w:space="0" w:color="auto"/>
              <w:right w:val="single" w:sz="4" w:space="0" w:color="auto"/>
            </w:tcBorders>
            <w:shd w:val="clear" w:color="auto" w:fill="auto"/>
          </w:tcPr>
          <w:p w14:paraId="37ADB88F" w14:textId="045DBDCC" w:rsidR="00B16C9D" w:rsidRPr="00F75DD7" w:rsidRDefault="003D4609" w:rsidP="00F75DD7">
            <w:pPr>
              <w:pStyle w:val="BodyText"/>
              <w:rPr>
                <w:lang w:eastAsia="ja-JP"/>
              </w:rPr>
            </w:pPr>
            <w:r>
              <w:rPr>
                <w:lang w:val="en-US" w:eastAsia="ja-JP"/>
              </w:rPr>
              <w:t xml:space="preserve">Any </w:t>
            </w:r>
            <w:r w:rsidR="00B16C9D" w:rsidRPr="00F75DD7">
              <w:rPr>
                <w:lang w:val="en-US" w:eastAsia="ja-JP"/>
              </w:rPr>
              <w:t>third party reports for quick turnaround time</w:t>
            </w:r>
            <w:r w:rsidR="00D34641">
              <w:rPr>
                <w:lang w:val="en-US" w:eastAsia="ja-JP"/>
              </w:rPr>
              <w:t xml:space="preserve"> like SSRS.</w:t>
            </w:r>
          </w:p>
        </w:tc>
      </w:tr>
      <w:tr w:rsidR="00B16C9D" w:rsidRPr="00316505" w14:paraId="1F2906BE" w14:textId="77777777" w:rsidTr="00917FDD">
        <w:trPr>
          <w:trHeight w:val="300"/>
        </w:trPr>
        <w:tc>
          <w:tcPr>
            <w:tcW w:w="626" w:type="dxa"/>
            <w:tcBorders>
              <w:top w:val="single" w:sz="4" w:space="0" w:color="auto"/>
              <w:left w:val="single" w:sz="4" w:space="0" w:color="auto"/>
              <w:bottom w:val="single" w:sz="4" w:space="0" w:color="auto"/>
              <w:right w:val="single" w:sz="4" w:space="0" w:color="auto"/>
            </w:tcBorders>
            <w:shd w:val="clear" w:color="auto" w:fill="auto"/>
            <w:noWrap/>
          </w:tcPr>
          <w:p w14:paraId="4DDC34C0" w14:textId="77777777" w:rsidR="00B16C9D" w:rsidRPr="00316505" w:rsidRDefault="00B16C9D" w:rsidP="00917FDD">
            <w:pPr>
              <w:spacing w:after="0" w:line="240" w:lineRule="auto"/>
            </w:pPr>
          </w:p>
        </w:tc>
        <w:tc>
          <w:tcPr>
            <w:tcW w:w="3150" w:type="dxa"/>
            <w:tcBorders>
              <w:top w:val="single" w:sz="4" w:space="0" w:color="auto"/>
              <w:left w:val="nil"/>
              <w:bottom w:val="single" w:sz="4" w:space="0" w:color="auto"/>
              <w:right w:val="single" w:sz="4" w:space="0" w:color="auto"/>
            </w:tcBorders>
            <w:shd w:val="clear" w:color="auto" w:fill="auto"/>
          </w:tcPr>
          <w:p w14:paraId="13E099FF" w14:textId="77777777" w:rsidR="00B16C9D" w:rsidRPr="00F75DD7" w:rsidRDefault="00B16C9D" w:rsidP="00F75DD7">
            <w:pPr>
              <w:pStyle w:val="BodyText"/>
              <w:rPr>
                <w:lang w:val="en-US" w:eastAsia="ja-JP"/>
              </w:rPr>
            </w:pPr>
            <w:r w:rsidRPr="00F75DD7">
              <w:rPr>
                <w:lang w:val="en-US" w:eastAsia="ja-JP"/>
              </w:rPr>
              <w:t>Continuous Integration</w:t>
            </w:r>
          </w:p>
        </w:tc>
        <w:tc>
          <w:tcPr>
            <w:tcW w:w="4744" w:type="dxa"/>
            <w:tcBorders>
              <w:top w:val="single" w:sz="4" w:space="0" w:color="auto"/>
              <w:left w:val="nil"/>
              <w:bottom w:val="single" w:sz="4" w:space="0" w:color="auto"/>
              <w:right w:val="single" w:sz="4" w:space="0" w:color="auto"/>
            </w:tcBorders>
            <w:shd w:val="clear" w:color="auto" w:fill="auto"/>
          </w:tcPr>
          <w:p w14:paraId="2A8082DC" w14:textId="20E88E86" w:rsidR="00B16C9D" w:rsidRPr="00F75DD7" w:rsidRDefault="003D4609" w:rsidP="00F75DD7">
            <w:pPr>
              <w:pStyle w:val="BodyText"/>
              <w:rPr>
                <w:lang w:eastAsia="ja-JP"/>
              </w:rPr>
            </w:pPr>
            <w:r>
              <w:rPr>
                <w:lang w:val="en-US" w:eastAsia="ja-JP"/>
              </w:rPr>
              <w:t>Jenkins</w:t>
            </w:r>
            <w:r w:rsidR="00B16C9D" w:rsidRPr="00F75DD7">
              <w:rPr>
                <w:lang w:val="en-US" w:eastAsia="ja-JP"/>
              </w:rPr>
              <w:t xml:space="preserve"> can be used for continuous integration</w:t>
            </w:r>
          </w:p>
        </w:tc>
      </w:tr>
      <w:tr w:rsidR="00B16C9D" w:rsidRPr="00316505" w14:paraId="7A5A002C" w14:textId="77777777" w:rsidTr="00917FDD">
        <w:trPr>
          <w:trHeight w:val="300"/>
        </w:trPr>
        <w:tc>
          <w:tcPr>
            <w:tcW w:w="626" w:type="dxa"/>
            <w:tcBorders>
              <w:top w:val="single" w:sz="4" w:space="0" w:color="auto"/>
              <w:left w:val="single" w:sz="4" w:space="0" w:color="auto"/>
              <w:bottom w:val="single" w:sz="4" w:space="0" w:color="auto"/>
              <w:right w:val="single" w:sz="4" w:space="0" w:color="auto"/>
            </w:tcBorders>
            <w:shd w:val="clear" w:color="auto" w:fill="auto"/>
            <w:noWrap/>
          </w:tcPr>
          <w:p w14:paraId="03F4722E" w14:textId="77777777" w:rsidR="00B16C9D" w:rsidRPr="00316505" w:rsidRDefault="00B16C9D" w:rsidP="00917FDD">
            <w:pPr>
              <w:spacing w:after="0" w:line="240" w:lineRule="auto"/>
            </w:pPr>
          </w:p>
        </w:tc>
        <w:tc>
          <w:tcPr>
            <w:tcW w:w="3150" w:type="dxa"/>
            <w:tcBorders>
              <w:top w:val="single" w:sz="4" w:space="0" w:color="auto"/>
              <w:left w:val="nil"/>
              <w:bottom w:val="single" w:sz="4" w:space="0" w:color="auto"/>
              <w:right w:val="single" w:sz="4" w:space="0" w:color="auto"/>
            </w:tcBorders>
            <w:shd w:val="clear" w:color="auto" w:fill="auto"/>
          </w:tcPr>
          <w:p w14:paraId="53CD094E" w14:textId="77777777" w:rsidR="00B16C9D" w:rsidRPr="00F75DD7" w:rsidRDefault="00B16C9D" w:rsidP="00F75DD7">
            <w:pPr>
              <w:pStyle w:val="BodyText"/>
              <w:rPr>
                <w:lang w:val="en-US" w:eastAsia="ja-JP"/>
              </w:rPr>
            </w:pPr>
            <w:r w:rsidRPr="00F75DD7">
              <w:rPr>
                <w:lang w:val="en-US" w:eastAsia="ja-JP"/>
              </w:rPr>
              <w:t>Repository</w:t>
            </w:r>
          </w:p>
        </w:tc>
        <w:tc>
          <w:tcPr>
            <w:tcW w:w="4744" w:type="dxa"/>
            <w:tcBorders>
              <w:top w:val="single" w:sz="4" w:space="0" w:color="auto"/>
              <w:left w:val="nil"/>
              <w:bottom w:val="single" w:sz="4" w:space="0" w:color="auto"/>
              <w:right w:val="single" w:sz="4" w:space="0" w:color="auto"/>
            </w:tcBorders>
            <w:shd w:val="clear" w:color="auto" w:fill="auto"/>
          </w:tcPr>
          <w:p w14:paraId="7BEAD0D2" w14:textId="420EF7E6" w:rsidR="00B16C9D" w:rsidRPr="00F75DD7" w:rsidRDefault="003D4609" w:rsidP="00F75DD7">
            <w:pPr>
              <w:pStyle w:val="BodyText"/>
              <w:rPr>
                <w:lang w:eastAsia="ja-JP"/>
              </w:rPr>
            </w:pPr>
            <w:r>
              <w:rPr>
                <w:lang w:val="en-US" w:eastAsia="ja-JP"/>
              </w:rPr>
              <w:t>Github</w:t>
            </w:r>
            <w:r w:rsidR="00B16C9D" w:rsidRPr="00F75DD7">
              <w:rPr>
                <w:lang w:val="en-US" w:eastAsia="ja-JP"/>
              </w:rPr>
              <w:t xml:space="preserve"> </w:t>
            </w:r>
          </w:p>
        </w:tc>
      </w:tr>
      <w:tr w:rsidR="003D4609" w:rsidRPr="00316505" w14:paraId="27ED23AD" w14:textId="77777777" w:rsidTr="00917FDD">
        <w:trPr>
          <w:trHeight w:val="300"/>
        </w:trPr>
        <w:tc>
          <w:tcPr>
            <w:tcW w:w="626" w:type="dxa"/>
            <w:tcBorders>
              <w:top w:val="single" w:sz="4" w:space="0" w:color="auto"/>
              <w:left w:val="single" w:sz="4" w:space="0" w:color="auto"/>
              <w:bottom w:val="single" w:sz="4" w:space="0" w:color="auto"/>
              <w:right w:val="single" w:sz="4" w:space="0" w:color="auto"/>
            </w:tcBorders>
            <w:shd w:val="clear" w:color="auto" w:fill="auto"/>
            <w:noWrap/>
          </w:tcPr>
          <w:p w14:paraId="11E578D7" w14:textId="77777777" w:rsidR="003D4609" w:rsidRPr="00316505" w:rsidRDefault="003D4609" w:rsidP="00917FDD">
            <w:pPr>
              <w:spacing w:after="0" w:line="240" w:lineRule="auto"/>
            </w:pPr>
          </w:p>
        </w:tc>
        <w:tc>
          <w:tcPr>
            <w:tcW w:w="3150" w:type="dxa"/>
            <w:tcBorders>
              <w:top w:val="single" w:sz="4" w:space="0" w:color="auto"/>
              <w:left w:val="nil"/>
              <w:bottom w:val="single" w:sz="4" w:space="0" w:color="auto"/>
              <w:right w:val="single" w:sz="4" w:space="0" w:color="auto"/>
            </w:tcBorders>
            <w:shd w:val="clear" w:color="auto" w:fill="auto"/>
          </w:tcPr>
          <w:p w14:paraId="2B598515" w14:textId="382B9876" w:rsidR="003D4609" w:rsidRPr="003D4609" w:rsidRDefault="003D4609" w:rsidP="003D4609">
            <w:pPr>
              <w:pStyle w:val="BodyText"/>
              <w:rPr>
                <w:lang w:val="en-US" w:eastAsia="ja-JP"/>
              </w:rPr>
            </w:pPr>
            <w:r>
              <w:rPr>
                <w:lang w:val="en-US" w:eastAsia="ja-JP"/>
              </w:rPr>
              <w:t>For continuous code quality</w:t>
            </w:r>
          </w:p>
        </w:tc>
        <w:tc>
          <w:tcPr>
            <w:tcW w:w="4744" w:type="dxa"/>
            <w:tcBorders>
              <w:top w:val="single" w:sz="4" w:space="0" w:color="auto"/>
              <w:left w:val="nil"/>
              <w:bottom w:val="single" w:sz="4" w:space="0" w:color="auto"/>
              <w:right w:val="single" w:sz="4" w:space="0" w:color="auto"/>
            </w:tcBorders>
            <w:shd w:val="clear" w:color="auto" w:fill="auto"/>
          </w:tcPr>
          <w:p w14:paraId="24533A37" w14:textId="51EA7DA2" w:rsidR="003D4609" w:rsidRDefault="003D4609" w:rsidP="003D4609">
            <w:pPr>
              <w:pStyle w:val="BodyText"/>
              <w:rPr>
                <w:lang w:val="en-US" w:eastAsia="ja-JP"/>
              </w:rPr>
            </w:pPr>
            <w:r>
              <w:rPr>
                <w:lang w:val="en-US" w:eastAsia="ja-JP"/>
              </w:rPr>
              <w:t>Sonarqube</w:t>
            </w:r>
          </w:p>
        </w:tc>
      </w:tr>
      <w:tr w:rsidR="00C179BA" w:rsidRPr="00316505" w14:paraId="449A5D8B" w14:textId="77777777" w:rsidTr="00917FDD">
        <w:trPr>
          <w:trHeight w:val="300"/>
        </w:trPr>
        <w:tc>
          <w:tcPr>
            <w:tcW w:w="626" w:type="dxa"/>
            <w:tcBorders>
              <w:top w:val="single" w:sz="4" w:space="0" w:color="auto"/>
              <w:left w:val="single" w:sz="4" w:space="0" w:color="auto"/>
              <w:bottom w:val="single" w:sz="4" w:space="0" w:color="auto"/>
              <w:right w:val="single" w:sz="4" w:space="0" w:color="auto"/>
            </w:tcBorders>
            <w:shd w:val="clear" w:color="auto" w:fill="auto"/>
            <w:noWrap/>
          </w:tcPr>
          <w:p w14:paraId="5FB8DABD" w14:textId="77777777" w:rsidR="00C179BA" w:rsidRPr="00316505" w:rsidRDefault="00C179BA" w:rsidP="00917FDD">
            <w:pPr>
              <w:spacing w:after="0" w:line="240" w:lineRule="auto"/>
            </w:pPr>
          </w:p>
        </w:tc>
        <w:tc>
          <w:tcPr>
            <w:tcW w:w="3150" w:type="dxa"/>
            <w:tcBorders>
              <w:top w:val="single" w:sz="4" w:space="0" w:color="auto"/>
              <w:left w:val="nil"/>
              <w:bottom w:val="single" w:sz="4" w:space="0" w:color="auto"/>
              <w:right w:val="single" w:sz="4" w:space="0" w:color="auto"/>
            </w:tcBorders>
            <w:shd w:val="clear" w:color="auto" w:fill="auto"/>
          </w:tcPr>
          <w:p w14:paraId="51AC786C" w14:textId="53950DCF" w:rsidR="00C179BA" w:rsidRDefault="00C179BA" w:rsidP="003D4609">
            <w:pPr>
              <w:pStyle w:val="BodyText"/>
              <w:rPr>
                <w:lang w:val="en-US" w:eastAsia="ja-JP"/>
              </w:rPr>
            </w:pPr>
            <w:r>
              <w:rPr>
                <w:lang w:val="en-US" w:eastAsia="ja-JP"/>
              </w:rPr>
              <w:t>Minification &amp; bundling of scripts</w:t>
            </w:r>
          </w:p>
        </w:tc>
        <w:tc>
          <w:tcPr>
            <w:tcW w:w="4744" w:type="dxa"/>
            <w:tcBorders>
              <w:top w:val="single" w:sz="4" w:space="0" w:color="auto"/>
              <w:left w:val="nil"/>
              <w:bottom w:val="single" w:sz="4" w:space="0" w:color="auto"/>
              <w:right w:val="single" w:sz="4" w:space="0" w:color="auto"/>
            </w:tcBorders>
            <w:shd w:val="clear" w:color="auto" w:fill="auto"/>
          </w:tcPr>
          <w:p w14:paraId="6094B96C" w14:textId="14A2DA7F" w:rsidR="00C179BA" w:rsidRDefault="00C179BA" w:rsidP="003D4609">
            <w:pPr>
              <w:pStyle w:val="BodyText"/>
              <w:rPr>
                <w:lang w:val="en-US" w:eastAsia="ja-JP"/>
              </w:rPr>
            </w:pPr>
            <w:r>
              <w:rPr>
                <w:lang w:val="en-US" w:eastAsia="ja-JP"/>
              </w:rPr>
              <w:t>Gulp</w:t>
            </w:r>
          </w:p>
        </w:tc>
      </w:tr>
    </w:tbl>
    <w:p w14:paraId="3AAFB1AA" w14:textId="77777777" w:rsidR="00B16C9D" w:rsidRPr="00784780" w:rsidRDefault="00B16C9D" w:rsidP="00F75DD7">
      <w:pPr>
        <w:pStyle w:val="BodyText"/>
      </w:pPr>
    </w:p>
    <w:p w14:paraId="25DCF125" w14:textId="11BD779C" w:rsidR="00106186" w:rsidRDefault="00106186" w:rsidP="00106186">
      <w:pPr>
        <w:pStyle w:val="Heading1"/>
      </w:pPr>
      <w:r>
        <w:lastRenderedPageBreak/>
        <w:t>Solution Maintenance Tips and Caveats</w:t>
      </w:r>
      <w:bookmarkEnd w:id="78"/>
    </w:p>
    <w:p w14:paraId="50AF4269" w14:textId="77777777" w:rsidR="00106186" w:rsidRDefault="00106186" w:rsidP="00106186">
      <w:pPr>
        <w:pStyle w:val="Heading2"/>
      </w:pPr>
      <w:bookmarkStart w:id="79" w:name="_Toc482009652"/>
      <w:r>
        <w:t>What to do to add a new module?</w:t>
      </w:r>
      <w:bookmarkEnd w:id="79"/>
    </w:p>
    <w:p w14:paraId="6E938591" w14:textId="4AC57B1D" w:rsidR="00106186" w:rsidRPr="00B16E93" w:rsidRDefault="001324D5" w:rsidP="00106186">
      <w:pPr>
        <w:pStyle w:val="BodyText"/>
        <w:rPr>
          <w:lang w:val="en-US" w:eastAsia="ja-JP"/>
        </w:rPr>
      </w:pPr>
      <w:r>
        <w:rPr>
          <w:lang w:val="en-US" w:eastAsia="ja-JP"/>
        </w:rPr>
        <w:t xml:space="preserve">Add the new module as a class library in the solution under the relevant solution folder based on what type of module is being added the project. Add it to the Unity container instance in Unity.Config file which is under App_Start folder in the Service Layer object. This is important so that </w:t>
      </w:r>
    </w:p>
    <w:p w14:paraId="2C77FA32" w14:textId="77777777" w:rsidR="00106186" w:rsidRDefault="00106186" w:rsidP="00106186">
      <w:pPr>
        <w:pStyle w:val="Heading2"/>
      </w:pPr>
      <w:bookmarkStart w:id="80" w:name="_Toc482009653"/>
      <w:r>
        <w:t>What to do to run application in debug mode?</w:t>
      </w:r>
      <w:bookmarkEnd w:id="80"/>
    </w:p>
    <w:p w14:paraId="11C62702" w14:textId="1510D40A" w:rsidR="00106186" w:rsidRPr="00B16E93" w:rsidRDefault="001324D5" w:rsidP="00106186">
      <w:pPr>
        <w:pStyle w:val="BodyText"/>
        <w:rPr>
          <w:lang w:val="en-US" w:eastAsia="ja-JP"/>
        </w:rPr>
      </w:pPr>
      <w:r>
        <w:rPr>
          <w:lang w:val="en-US" w:eastAsia="ja-JP"/>
        </w:rPr>
        <w:t>Service layer project should be start up project and run the application from visual studio.</w:t>
      </w:r>
    </w:p>
    <w:p w14:paraId="382CB909" w14:textId="77777777" w:rsidR="00B16E93" w:rsidRPr="00B16E93" w:rsidRDefault="00B16E93" w:rsidP="00B16E93">
      <w:pPr>
        <w:pStyle w:val="BodyText"/>
        <w:rPr>
          <w:lang w:val="en-US" w:eastAsia="ja-JP"/>
        </w:rPr>
      </w:pPr>
    </w:p>
    <w:p w14:paraId="26C34D96" w14:textId="77777777" w:rsidR="00624DD3" w:rsidRPr="00624DD3" w:rsidRDefault="00624DD3" w:rsidP="00624DD3">
      <w:pPr>
        <w:pStyle w:val="BodyText"/>
        <w:rPr>
          <w:lang w:val="en-US" w:eastAsia="ja-JP"/>
        </w:rPr>
      </w:pPr>
    </w:p>
    <w:p w14:paraId="2D8439A0" w14:textId="77777777" w:rsidR="00FF7785" w:rsidRPr="00FF7785" w:rsidRDefault="00FF7785" w:rsidP="00FF7785">
      <w:pPr>
        <w:pStyle w:val="BodyText"/>
        <w:rPr>
          <w:lang w:val="en-US" w:eastAsia="ja-JP"/>
        </w:rPr>
      </w:pPr>
    </w:p>
    <w:p w14:paraId="44A38990" w14:textId="4CA51D8C" w:rsidR="00B41856" w:rsidRDefault="00B41856" w:rsidP="00764460">
      <w:pPr>
        <w:pStyle w:val="Heading1"/>
      </w:pPr>
      <w:bookmarkStart w:id="81" w:name="_Toc482009655"/>
      <w:r w:rsidRPr="00764460">
        <w:lastRenderedPageBreak/>
        <w:t>Glossary</w:t>
      </w:r>
      <w:bookmarkEnd w:id="81"/>
    </w:p>
    <w:p w14:paraId="051749A3" w14:textId="77777777" w:rsidR="00AA2249" w:rsidRPr="00F75DD7" w:rsidRDefault="00AA2249" w:rsidP="00F75DD7">
      <w:pPr>
        <w:pStyle w:val="Heading2"/>
      </w:pPr>
      <w:bookmarkStart w:id="82" w:name="_Toc455781530"/>
      <w:r w:rsidRPr="00F75DD7">
        <w:t>Requirements Traceability Matrix</w:t>
      </w:r>
      <w:bookmarkEnd w:id="82"/>
    </w:p>
    <w:tbl>
      <w:tblPr>
        <w:tblStyle w:val="TableGrid"/>
        <w:tblW w:w="0" w:type="auto"/>
        <w:tblLook w:val="04A0" w:firstRow="1" w:lastRow="0" w:firstColumn="1" w:lastColumn="0" w:noHBand="0" w:noVBand="1"/>
      </w:tblPr>
      <w:tblGrid>
        <w:gridCol w:w="1001"/>
        <w:gridCol w:w="682"/>
        <w:gridCol w:w="1964"/>
        <w:gridCol w:w="2284"/>
        <w:gridCol w:w="3805"/>
      </w:tblGrid>
      <w:tr w:rsidR="005B2A22" w:rsidRPr="005B2A22" w14:paraId="716B82CB" w14:textId="77777777" w:rsidTr="005B2A22">
        <w:trPr>
          <w:trHeight w:val="285"/>
        </w:trPr>
        <w:tc>
          <w:tcPr>
            <w:tcW w:w="1640" w:type="dxa"/>
            <w:hideMark/>
          </w:tcPr>
          <w:p w14:paraId="7506F945" w14:textId="77777777" w:rsidR="005B2A22" w:rsidRPr="005B2A22" w:rsidRDefault="005B2A22" w:rsidP="005B2A22">
            <w:pPr>
              <w:pStyle w:val="BodyText"/>
              <w:rPr>
                <w:b/>
                <w:bCs/>
                <w:lang w:val="en-IN" w:eastAsia="ja-JP"/>
              </w:rPr>
            </w:pPr>
            <w:r w:rsidRPr="005B2A22">
              <w:rPr>
                <w:b/>
                <w:bCs/>
                <w:lang w:val="en-IN" w:eastAsia="ja-JP"/>
              </w:rPr>
              <w:t>Epic ID</w:t>
            </w:r>
          </w:p>
        </w:tc>
        <w:tc>
          <w:tcPr>
            <w:tcW w:w="980" w:type="dxa"/>
            <w:hideMark/>
          </w:tcPr>
          <w:p w14:paraId="2795B9B0" w14:textId="77777777" w:rsidR="005B2A22" w:rsidRPr="005B2A22" w:rsidRDefault="005B2A22" w:rsidP="005B2A22">
            <w:pPr>
              <w:pStyle w:val="BodyText"/>
              <w:rPr>
                <w:b/>
                <w:bCs/>
                <w:lang w:val="en-IN" w:eastAsia="ja-JP"/>
              </w:rPr>
            </w:pPr>
            <w:r w:rsidRPr="005B2A22">
              <w:rPr>
                <w:b/>
                <w:bCs/>
                <w:lang w:val="en-IN" w:eastAsia="ja-JP"/>
              </w:rPr>
              <w:t>BR#</w:t>
            </w:r>
          </w:p>
        </w:tc>
        <w:tc>
          <w:tcPr>
            <w:tcW w:w="3520" w:type="dxa"/>
            <w:hideMark/>
          </w:tcPr>
          <w:p w14:paraId="360164E3" w14:textId="77777777" w:rsidR="005B2A22" w:rsidRPr="005B2A22" w:rsidRDefault="005B2A22" w:rsidP="005B2A22">
            <w:pPr>
              <w:pStyle w:val="BodyText"/>
              <w:rPr>
                <w:b/>
                <w:bCs/>
                <w:lang w:val="en-IN" w:eastAsia="ja-JP"/>
              </w:rPr>
            </w:pPr>
            <w:r w:rsidRPr="005B2A22">
              <w:rPr>
                <w:b/>
                <w:bCs/>
                <w:lang w:val="en-IN" w:eastAsia="ja-JP"/>
              </w:rPr>
              <w:t>Module Name</w:t>
            </w:r>
          </w:p>
        </w:tc>
        <w:tc>
          <w:tcPr>
            <w:tcW w:w="4780" w:type="dxa"/>
            <w:hideMark/>
          </w:tcPr>
          <w:p w14:paraId="6E882B09" w14:textId="609BDBEB" w:rsidR="005B2A22" w:rsidRPr="005B2A22" w:rsidRDefault="005B2A22" w:rsidP="005B2A22">
            <w:pPr>
              <w:pStyle w:val="BodyText"/>
              <w:rPr>
                <w:b/>
                <w:bCs/>
                <w:lang w:val="en-IN" w:eastAsia="ja-JP"/>
              </w:rPr>
            </w:pPr>
            <w:r w:rsidRPr="005B2A22">
              <w:rPr>
                <w:b/>
                <w:bCs/>
                <w:lang w:val="en-IN" w:eastAsia="ja-JP"/>
              </w:rPr>
              <w:t>UserType</w:t>
            </w:r>
            <w:r>
              <w:rPr>
                <w:b/>
                <w:bCs/>
                <w:lang w:val="en-IN" w:eastAsia="ja-JP"/>
              </w:rPr>
              <w:t>/ Role</w:t>
            </w:r>
          </w:p>
        </w:tc>
        <w:tc>
          <w:tcPr>
            <w:tcW w:w="10240" w:type="dxa"/>
            <w:hideMark/>
          </w:tcPr>
          <w:p w14:paraId="78E7D88D" w14:textId="77777777" w:rsidR="005B2A22" w:rsidRPr="005B2A22" w:rsidRDefault="005B2A22" w:rsidP="005B2A22">
            <w:pPr>
              <w:pStyle w:val="BodyText"/>
              <w:rPr>
                <w:b/>
                <w:bCs/>
                <w:lang w:val="en-IN" w:eastAsia="ja-JP"/>
              </w:rPr>
            </w:pPr>
            <w:r w:rsidRPr="005B2A22">
              <w:rPr>
                <w:b/>
                <w:bCs/>
                <w:lang w:val="en-IN" w:eastAsia="ja-JP"/>
              </w:rPr>
              <w:t>Description</w:t>
            </w:r>
          </w:p>
        </w:tc>
      </w:tr>
      <w:tr w:rsidR="005B2A22" w:rsidRPr="005B2A22" w14:paraId="5A2AFF85" w14:textId="77777777" w:rsidTr="005B2A22">
        <w:trPr>
          <w:trHeight w:val="285"/>
        </w:trPr>
        <w:tc>
          <w:tcPr>
            <w:tcW w:w="1640" w:type="dxa"/>
            <w:hideMark/>
          </w:tcPr>
          <w:p w14:paraId="4485A367" w14:textId="77777777" w:rsidR="005B2A22" w:rsidRPr="005B2A22" w:rsidRDefault="005B2A22" w:rsidP="005B2A22">
            <w:pPr>
              <w:pStyle w:val="BodyText"/>
              <w:rPr>
                <w:lang w:val="en-IN" w:eastAsia="ja-JP"/>
              </w:rPr>
            </w:pPr>
            <w:r w:rsidRPr="005B2A22">
              <w:rPr>
                <w:lang w:val="en-IN" w:eastAsia="ja-JP"/>
              </w:rPr>
              <w:t>EPIC-IPP-1</w:t>
            </w:r>
          </w:p>
        </w:tc>
        <w:tc>
          <w:tcPr>
            <w:tcW w:w="980" w:type="dxa"/>
            <w:hideMark/>
          </w:tcPr>
          <w:p w14:paraId="55DA716C" w14:textId="77777777" w:rsidR="005B2A22" w:rsidRPr="005B2A22" w:rsidRDefault="005B2A22" w:rsidP="005B2A22">
            <w:pPr>
              <w:pStyle w:val="BodyText"/>
              <w:rPr>
                <w:lang w:val="en-IN" w:eastAsia="ja-JP"/>
              </w:rPr>
            </w:pPr>
            <w:r w:rsidRPr="005B2A22">
              <w:rPr>
                <w:lang w:val="en-IN" w:eastAsia="ja-JP"/>
              </w:rPr>
              <w:t>IPP-1</w:t>
            </w:r>
          </w:p>
        </w:tc>
        <w:tc>
          <w:tcPr>
            <w:tcW w:w="3520" w:type="dxa"/>
            <w:hideMark/>
          </w:tcPr>
          <w:p w14:paraId="383E0F41" w14:textId="77777777" w:rsidR="005B2A22" w:rsidRPr="005B2A22" w:rsidRDefault="005B2A22" w:rsidP="005B2A22">
            <w:pPr>
              <w:pStyle w:val="BodyText"/>
              <w:rPr>
                <w:lang w:val="en-IN" w:eastAsia="ja-JP"/>
              </w:rPr>
            </w:pPr>
            <w:r w:rsidRPr="005B2A22">
              <w:rPr>
                <w:lang w:val="en-IN" w:eastAsia="ja-JP"/>
              </w:rPr>
              <w:t>Login/Logout</w:t>
            </w:r>
          </w:p>
        </w:tc>
        <w:tc>
          <w:tcPr>
            <w:tcW w:w="4780" w:type="dxa"/>
            <w:hideMark/>
          </w:tcPr>
          <w:p w14:paraId="3FDC1458" w14:textId="77777777" w:rsidR="005B2A22" w:rsidRPr="005B2A22" w:rsidRDefault="005B2A22" w:rsidP="005B2A22">
            <w:pPr>
              <w:pStyle w:val="BodyText"/>
              <w:rPr>
                <w:lang w:val="en-IN" w:eastAsia="ja-JP"/>
              </w:rPr>
            </w:pPr>
            <w:r w:rsidRPr="005B2A22">
              <w:rPr>
                <w:lang w:val="en-IN" w:eastAsia="ja-JP"/>
              </w:rPr>
              <w:t>Admin, Agent, Underwriter, Auditor, Biller, Customer</w:t>
            </w:r>
          </w:p>
        </w:tc>
        <w:tc>
          <w:tcPr>
            <w:tcW w:w="10240" w:type="dxa"/>
            <w:hideMark/>
          </w:tcPr>
          <w:p w14:paraId="790544BD" w14:textId="4150DED1" w:rsidR="005B2A22" w:rsidRPr="005B2A22" w:rsidRDefault="005B2A22" w:rsidP="005B2A22">
            <w:pPr>
              <w:pStyle w:val="BodyText"/>
              <w:rPr>
                <w:lang w:val="en-IN" w:eastAsia="ja-JP"/>
              </w:rPr>
            </w:pPr>
            <w:r>
              <w:rPr>
                <w:lang w:val="en-IN" w:eastAsia="ja-JP"/>
              </w:rPr>
              <w:t>All the provided user t</w:t>
            </w:r>
            <w:r w:rsidRPr="005B2A22">
              <w:rPr>
                <w:lang w:val="en-IN" w:eastAsia="ja-JP"/>
              </w:rPr>
              <w:t>ypes can login and logout from the application</w:t>
            </w:r>
          </w:p>
        </w:tc>
      </w:tr>
      <w:tr w:rsidR="005B2A22" w:rsidRPr="005B2A22" w14:paraId="46DFF799" w14:textId="77777777" w:rsidTr="005B2A22">
        <w:trPr>
          <w:trHeight w:val="285"/>
        </w:trPr>
        <w:tc>
          <w:tcPr>
            <w:tcW w:w="1640" w:type="dxa"/>
            <w:hideMark/>
          </w:tcPr>
          <w:p w14:paraId="3E996AB5" w14:textId="77777777" w:rsidR="005B2A22" w:rsidRPr="005B2A22" w:rsidRDefault="005B2A22" w:rsidP="005B2A22">
            <w:pPr>
              <w:pStyle w:val="BodyText"/>
              <w:rPr>
                <w:lang w:val="en-IN" w:eastAsia="ja-JP"/>
              </w:rPr>
            </w:pPr>
            <w:r w:rsidRPr="005B2A22">
              <w:rPr>
                <w:lang w:val="en-IN" w:eastAsia="ja-JP"/>
              </w:rPr>
              <w:t>EPIC-IPP-2</w:t>
            </w:r>
          </w:p>
        </w:tc>
        <w:tc>
          <w:tcPr>
            <w:tcW w:w="980" w:type="dxa"/>
            <w:hideMark/>
          </w:tcPr>
          <w:p w14:paraId="1E9F6FFB" w14:textId="77777777" w:rsidR="005B2A22" w:rsidRPr="005B2A22" w:rsidRDefault="005B2A22" w:rsidP="005B2A22">
            <w:pPr>
              <w:pStyle w:val="BodyText"/>
              <w:rPr>
                <w:lang w:val="en-IN" w:eastAsia="ja-JP"/>
              </w:rPr>
            </w:pPr>
            <w:r w:rsidRPr="005B2A22">
              <w:rPr>
                <w:lang w:val="en-IN" w:eastAsia="ja-JP"/>
              </w:rPr>
              <w:t>IPP-2</w:t>
            </w:r>
          </w:p>
        </w:tc>
        <w:tc>
          <w:tcPr>
            <w:tcW w:w="3520" w:type="dxa"/>
            <w:hideMark/>
          </w:tcPr>
          <w:p w14:paraId="6597BBEF" w14:textId="77777777" w:rsidR="005B2A22" w:rsidRPr="005B2A22" w:rsidRDefault="005B2A22" w:rsidP="005B2A22">
            <w:pPr>
              <w:pStyle w:val="BodyText"/>
              <w:rPr>
                <w:lang w:val="en-IN" w:eastAsia="ja-JP"/>
              </w:rPr>
            </w:pPr>
            <w:r w:rsidRPr="005B2A22">
              <w:rPr>
                <w:lang w:val="en-IN" w:eastAsia="ja-JP"/>
              </w:rPr>
              <w:t>Add Customer</w:t>
            </w:r>
          </w:p>
        </w:tc>
        <w:tc>
          <w:tcPr>
            <w:tcW w:w="4780" w:type="dxa"/>
            <w:hideMark/>
          </w:tcPr>
          <w:p w14:paraId="0911B22B" w14:textId="77777777" w:rsidR="005B2A22" w:rsidRPr="005B2A22" w:rsidRDefault="005B2A22" w:rsidP="005B2A22">
            <w:pPr>
              <w:pStyle w:val="BodyText"/>
              <w:rPr>
                <w:lang w:val="en-IN" w:eastAsia="ja-JP"/>
              </w:rPr>
            </w:pPr>
            <w:r w:rsidRPr="005B2A22">
              <w:rPr>
                <w:lang w:val="en-IN" w:eastAsia="ja-JP"/>
              </w:rPr>
              <w:t>Agent</w:t>
            </w:r>
          </w:p>
        </w:tc>
        <w:tc>
          <w:tcPr>
            <w:tcW w:w="10240" w:type="dxa"/>
            <w:hideMark/>
          </w:tcPr>
          <w:p w14:paraId="06ECD625" w14:textId="77777777" w:rsidR="005B2A22" w:rsidRPr="005B2A22" w:rsidRDefault="005B2A22" w:rsidP="005B2A22">
            <w:pPr>
              <w:pStyle w:val="BodyText"/>
              <w:rPr>
                <w:lang w:val="en-IN" w:eastAsia="ja-JP"/>
              </w:rPr>
            </w:pPr>
            <w:r w:rsidRPr="005B2A22">
              <w:rPr>
                <w:lang w:val="en-IN" w:eastAsia="ja-JP"/>
              </w:rPr>
              <w:t>Insurance Agent can add a customer to the portal</w:t>
            </w:r>
          </w:p>
        </w:tc>
      </w:tr>
      <w:tr w:rsidR="005B2A22" w:rsidRPr="005B2A22" w14:paraId="1C87603B" w14:textId="77777777" w:rsidTr="005B2A22">
        <w:trPr>
          <w:trHeight w:val="285"/>
        </w:trPr>
        <w:tc>
          <w:tcPr>
            <w:tcW w:w="1640" w:type="dxa"/>
            <w:hideMark/>
          </w:tcPr>
          <w:p w14:paraId="192A7E3A" w14:textId="77777777" w:rsidR="005B2A22" w:rsidRPr="005B2A22" w:rsidRDefault="005B2A22" w:rsidP="005B2A22">
            <w:pPr>
              <w:pStyle w:val="BodyText"/>
              <w:rPr>
                <w:lang w:val="en-IN" w:eastAsia="ja-JP"/>
              </w:rPr>
            </w:pPr>
            <w:r w:rsidRPr="005B2A22">
              <w:rPr>
                <w:lang w:val="en-IN" w:eastAsia="ja-JP"/>
              </w:rPr>
              <w:t>EPIC-IPP-2</w:t>
            </w:r>
          </w:p>
        </w:tc>
        <w:tc>
          <w:tcPr>
            <w:tcW w:w="980" w:type="dxa"/>
            <w:hideMark/>
          </w:tcPr>
          <w:p w14:paraId="0E394227" w14:textId="77777777" w:rsidR="005B2A22" w:rsidRPr="005B2A22" w:rsidRDefault="005B2A22" w:rsidP="005B2A22">
            <w:pPr>
              <w:pStyle w:val="BodyText"/>
              <w:rPr>
                <w:lang w:val="en-IN" w:eastAsia="ja-JP"/>
              </w:rPr>
            </w:pPr>
            <w:r w:rsidRPr="005B2A22">
              <w:rPr>
                <w:lang w:val="en-IN" w:eastAsia="ja-JP"/>
              </w:rPr>
              <w:t>IPP-3</w:t>
            </w:r>
          </w:p>
        </w:tc>
        <w:tc>
          <w:tcPr>
            <w:tcW w:w="3520" w:type="dxa"/>
            <w:hideMark/>
          </w:tcPr>
          <w:p w14:paraId="45AB85CB" w14:textId="77777777" w:rsidR="005B2A22" w:rsidRPr="005B2A22" w:rsidRDefault="005B2A22" w:rsidP="005B2A22">
            <w:pPr>
              <w:pStyle w:val="BodyText"/>
              <w:rPr>
                <w:lang w:val="en-IN" w:eastAsia="ja-JP"/>
              </w:rPr>
            </w:pPr>
            <w:r w:rsidRPr="005B2A22">
              <w:rPr>
                <w:lang w:val="en-IN" w:eastAsia="ja-JP"/>
              </w:rPr>
              <w:t>Get Customer</w:t>
            </w:r>
          </w:p>
        </w:tc>
        <w:tc>
          <w:tcPr>
            <w:tcW w:w="4780" w:type="dxa"/>
            <w:hideMark/>
          </w:tcPr>
          <w:p w14:paraId="60389C5A" w14:textId="77777777" w:rsidR="005B2A22" w:rsidRPr="005B2A22" w:rsidRDefault="005B2A22" w:rsidP="005B2A22">
            <w:pPr>
              <w:pStyle w:val="BodyText"/>
              <w:rPr>
                <w:lang w:val="en-IN" w:eastAsia="ja-JP"/>
              </w:rPr>
            </w:pPr>
            <w:r w:rsidRPr="005B2A22">
              <w:rPr>
                <w:lang w:val="en-IN" w:eastAsia="ja-JP"/>
              </w:rPr>
              <w:t>Admin, Agent, Underwriter, Auditor, Biller, Customer</w:t>
            </w:r>
          </w:p>
        </w:tc>
        <w:tc>
          <w:tcPr>
            <w:tcW w:w="10240" w:type="dxa"/>
            <w:hideMark/>
          </w:tcPr>
          <w:p w14:paraId="76D32034" w14:textId="2309EFA8" w:rsidR="005B2A22" w:rsidRPr="005B2A22" w:rsidRDefault="005B2A22" w:rsidP="005B2A22">
            <w:pPr>
              <w:pStyle w:val="BodyText"/>
              <w:rPr>
                <w:lang w:val="en-IN" w:eastAsia="ja-JP"/>
              </w:rPr>
            </w:pPr>
            <w:r w:rsidRPr="005B2A22">
              <w:rPr>
                <w:lang w:val="en-IN" w:eastAsia="ja-JP"/>
              </w:rPr>
              <w:t>All the provided user</w:t>
            </w:r>
            <w:r>
              <w:rPr>
                <w:lang w:val="en-IN" w:eastAsia="ja-JP"/>
              </w:rPr>
              <w:t xml:space="preserve"> </w:t>
            </w:r>
            <w:r w:rsidRPr="005B2A22">
              <w:rPr>
                <w:lang w:val="en-IN" w:eastAsia="ja-JP"/>
              </w:rPr>
              <w:t>types can get a customer from the application.</w:t>
            </w:r>
          </w:p>
        </w:tc>
      </w:tr>
      <w:tr w:rsidR="005B2A22" w:rsidRPr="005B2A22" w14:paraId="1993AD02" w14:textId="77777777" w:rsidTr="005B2A22">
        <w:trPr>
          <w:trHeight w:val="570"/>
        </w:trPr>
        <w:tc>
          <w:tcPr>
            <w:tcW w:w="1640" w:type="dxa"/>
            <w:hideMark/>
          </w:tcPr>
          <w:p w14:paraId="10837C4C" w14:textId="77777777" w:rsidR="005B2A22" w:rsidRPr="005B2A22" w:rsidRDefault="005B2A22" w:rsidP="005B2A22">
            <w:pPr>
              <w:pStyle w:val="BodyText"/>
              <w:rPr>
                <w:lang w:val="en-IN" w:eastAsia="ja-JP"/>
              </w:rPr>
            </w:pPr>
            <w:r w:rsidRPr="005B2A22">
              <w:rPr>
                <w:lang w:val="en-IN" w:eastAsia="ja-JP"/>
              </w:rPr>
              <w:t>EPIC-IPP-2</w:t>
            </w:r>
          </w:p>
        </w:tc>
        <w:tc>
          <w:tcPr>
            <w:tcW w:w="980" w:type="dxa"/>
            <w:hideMark/>
          </w:tcPr>
          <w:p w14:paraId="1F442051" w14:textId="77777777" w:rsidR="005B2A22" w:rsidRPr="005B2A22" w:rsidRDefault="005B2A22" w:rsidP="005B2A22">
            <w:pPr>
              <w:pStyle w:val="BodyText"/>
              <w:rPr>
                <w:lang w:val="en-IN" w:eastAsia="ja-JP"/>
              </w:rPr>
            </w:pPr>
            <w:r w:rsidRPr="005B2A22">
              <w:rPr>
                <w:lang w:val="en-IN" w:eastAsia="ja-JP"/>
              </w:rPr>
              <w:t>IPP-4</w:t>
            </w:r>
          </w:p>
        </w:tc>
        <w:tc>
          <w:tcPr>
            <w:tcW w:w="3520" w:type="dxa"/>
            <w:hideMark/>
          </w:tcPr>
          <w:p w14:paraId="13987974" w14:textId="77777777" w:rsidR="005B2A22" w:rsidRPr="005B2A22" w:rsidRDefault="005B2A22" w:rsidP="005B2A22">
            <w:pPr>
              <w:pStyle w:val="BodyText"/>
              <w:rPr>
                <w:lang w:val="en-IN" w:eastAsia="ja-JP"/>
              </w:rPr>
            </w:pPr>
            <w:r w:rsidRPr="005B2A22">
              <w:rPr>
                <w:lang w:val="en-IN" w:eastAsia="ja-JP"/>
              </w:rPr>
              <w:t>Update Customer</w:t>
            </w:r>
          </w:p>
        </w:tc>
        <w:tc>
          <w:tcPr>
            <w:tcW w:w="4780" w:type="dxa"/>
            <w:hideMark/>
          </w:tcPr>
          <w:p w14:paraId="5B780931" w14:textId="77777777" w:rsidR="005B2A22" w:rsidRPr="005B2A22" w:rsidRDefault="005B2A22" w:rsidP="005B2A22">
            <w:pPr>
              <w:pStyle w:val="BodyText"/>
              <w:rPr>
                <w:lang w:val="en-IN" w:eastAsia="ja-JP"/>
              </w:rPr>
            </w:pPr>
            <w:r w:rsidRPr="005B2A22">
              <w:rPr>
                <w:lang w:val="en-IN" w:eastAsia="ja-JP"/>
              </w:rPr>
              <w:t>Admin, Agent, Underwriter, Auditor, Biller, Customer</w:t>
            </w:r>
          </w:p>
        </w:tc>
        <w:tc>
          <w:tcPr>
            <w:tcW w:w="10240" w:type="dxa"/>
            <w:hideMark/>
          </w:tcPr>
          <w:p w14:paraId="27058388" w14:textId="1DC4A831" w:rsidR="005B2A22" w:rsidRPr="005B2A22" w:rsidRDefault="005B2A22" w:rsidP="005B2A22">
            <w:pPr>
              <w:pStyle w:val="BodyText"/>
              <w:rPr>
                <w:lang w:val="en-IN" w:eastAsia="ja-JP"/>
              </w:rPr>
            </w:pPr>
            <w:r w:rsidRPr="005B2A22">
              <w:rPr>
                <w:lang w:val="en-IN" w:eastAsia="ja-JP"/>
              </w:rPr>
              <w:t>All the provided user</w:t>
            </w:r>
            <w:r>
              <w:rPr>
                <w:lang w:val="en-IN" w:eastAsia="ja-JP"/>
              </w:rPr>
              <w:t xml:space="preserve"> </w:t>
            </w:r>
            <w:r w:rsidRPr="005B2A22">
              <w:rPr>
                <w:lang w:val="en-IN" w:eastAsia="ja-JP"/>
              </w:rPr>
              <w:t>types can update a customer information in the application based on operation being performed.</w:t>
            </w:r>
          </w:p>
        </w:tc>
      </w:tr>
      <w:tr w:rsidR="005B2A22" w:rsidRPr="005B2A22" w14:paraId="4187B3B5" w14:textId="77777777" w:rsidTr="005B2A22">
        <w:trPr>
          <w:trHeight w:val="285"/>
        </w:trPr>
        <w:tc>
          <w:tcPr>
            <w:tcW w:w="1640" w:type="dxa"/>
            <w:hideMark/>
          </w:tcPr>
          <w:p w14:paraId="5160ECD5" w14:textId="77777777" w:rsidR="005B2A22" w:rsidRPr="005B2A22" w:rsidRDefault="005B2A22" w:rsidP="005B2A22">
            <w:pPr>
              <w:pStyle w:val="BodyText"/>
              <w:rPr>
                <w:lang w:val="en-IN" w:eastAsia="ja-JP"/>
              </w:rPr>
            </w:pPr>
            <w:r w:rsidRPr="005B2A22">
              <w:rPr>
                <w:lang w:val="en-IN" w:eastAsia="ja-JP"/>
              </w:rPr>
              <w:t>EPIC-IPP-2</w:t>
            </w:r>
          </w:p>
        </w:tc>
        <w:tc>
          <w:tcPr>
            <w:tcW w:w="980" w:type="dxa"/>
            <w:hideMark/>
          </w:tcPr>
          <w:p w14:paraId="0E6A8FAF" w14:textId="77777777" w:rsidR="005B2A22" w:rsidRPr="005B2A22" w:rsidRDefault="005B2A22" w:rsidP="005B2A22">
            <w:pPr>
              <w:pStyle w:val="BodyText"/>
              <w:rPr>
                <w:lang w:val="en-IN" w:eastAsia="ja-JP"/>
              </w:rPr>
            </w:pPr>
            <w:r w:rsidRPr="005B2A22">
              <w:rPr>
                <w:lang w:val="en-IN" w:eastAsia="ja-JP"/>
              </w:rPr>
              <w:t>IPP-5</w:t>
            </w:r>
          </w:p>
        </w:tc>
        <w:tc>
          <w:tcPr>
            <w:tcW w:w="3520" w:type="dxa"/>
            <w:hideMark/>
          </w:tcPr>
          <w:p w14:paraId="2916DA0F" w14:textId="77777777" w:rsidR="005B2A22" w:rsidRPr="005B2A22" w:rsidRDefault="005B2A22" w:rsidP="005B2A22">
            <w:pPr>
              <w:pStyle w:val="BodyText"/>
              <w:rPr>
                <w:lang w:val="en-IN" w:eastAsia="ja-JP"/>
              </w:rPr>
            </w:pPr>
            <w:r w:rsidRPr="005B2A22">
              <w:rPr>
                <w:lang w:val="en-IN" w:eastAsia="ja-JP"/>
              </w:rPr>
              <w:t>Deactivate Customer</w:t>
            </w:r>
          </w:p>
        </w:tc>
        <w:tc>
          <w:tcPr>
            <w:tcW w:w="4780" w:type="dxa"/>
            <w:hideMark/>
          </w:tcPr>
          <w:p w14:paraId="6CB82EBD" w14:textId="77777777" w:rsidR="005B2A22" w:rsidRPr="005B2A22" w:rsidRDefault="005B2A22" w:rsidP="005B2A22">
            <w:pPr>
              <w:pStyle w:val="BodyText"/>
              <w:rPr>
                <w:lang w:val="en-IN" w:eastAsia="ja-JP"/>
              </w:rPr>
            </w:pPr>
            <w:r w:rsidRPr="005B2A22">
              <w:rPr>
                <w:lang w:val="en-IN" w:eastAsia="ja-JP"/>
              </w:rPr>
              <w:t>Admin</w:t>
            </w:r>
          </w:p>
        </w:tc>
        <w:tc>
          <w:tcPr>
            <w:tcW w:w="10240" w:type="dxa"/>
            <w:hideMark/>
          </w:tcPr>
          <w:p w14:paraId="70E5F8D3" w14:textId="2F20480E" w:rsidR="005B2A22" w:rsidRPr="005B2A22" w:rsidRDefault="005B2A22" w:rsidP="005B2A22">
            <w:pPr>
              <w:pStyle w:val="BodyText"/>
              <w:rPr>
                <w:lang w:val="en-IN" w:eastAsia="ja-JP"/>
              </w:rPr>
            </w:pPr>
            <w:r w:rsidRPr="005B2A22">
              <w:rPr>
                <w:lang w:val="en-IN" w:eastAsia="ja-JP"/>
              </w:rPr>
              <w:t>Administrator can delete</w:t>
            </w:r>
            <w:r>
              <w:rPr>
                <w:lang w:val="en-IN" w:eastAsia="ja-JP"/>
              </w:rPr>
              <w:t xml:space="preserve"> </w:t>
            </w:r>
            <w:r w:rsidRPr="005B2A22">
              <w:rPr>
                <w:lang w:val="en-IN" w:eastAsia="ja-JP"/>
              </w:rPr>
              <w:t>(soft delete) a customer in the application</w:t>
            </w:r>
          </w:p>
        </w:tc>
      </w:tr>
      <w:tr w:rsidR="005B2A22" w:rsidRPr="005B2A22" w14:paraId="716BA70D" w14:textId="77777777" w:rsidTr="005B2A22">
        <w:trPr>
          <w:trHeight w:val="285"/>
        </w:trPr>
        <w:tc>
          <w:tcPr>
            <w:tcW w:w="1640" w:type="dxa"/>
            <w:hideMark/>
          </w:tcPr>
          <w:p w14:paraId="0E0606BE" w14:textId="77777777" w:rsidR="005B2A22" w:rsidRPr="005B2A22" w:rsidRDefault="005B2A22" w:rsidP="005B2A22">
            <w:pPr>
              <w:pStyle w:val="BodyText"/>
              <w:rPr>
                <w:lang w:val="en-IN" w:eastAsia="ja-JP"/>
              </w:rPr>
            </w:pPr>
            <w:r w:rsidRPr="005B2A22">
              <w:rPr>
                <w:lang w:val="en-IN" w:eastAsia="ja-JP"/>
              </w:rPr>
              <w:t>EPIC-IPP-3</w:t>
            </w:r>
          </w:p>
        </w:tc>
        <w:tc>
          <w:tcPr>
            <w:tcW w:w="980" w:type="dxa"/>
            <w:hideMark/>
          </w:tcPr>
          <w:p w14:paraId="183D4E4A" w14:textId="77777777" w:rsidR="005B2A22" w:rsidRPr="005B2A22" w:rsidRDefault="005B2A22" w:rsidP="005B2A22">
            <w:pPr>
              <w:pStyle w:val="BodyText"/>
              <w:rPr>
                <w:lang w:val="en-IN" w:eastAsia="ja-JP"/>
              </w:rPr>
            </w:pPr>
            <w:r w:rsidRPr="005B2A22">
              <w:rPr>
                <w:lang w:val="en-IN" w:eastAsia="ja-JP"/>
              </w:rPr>
              <w:t>IPP-6</w:t>
            </w:r>
          </w:p>
        </w:tc>
        <w:tc>
          <w:tcPr>
            <w:tcW w:w="3520" w:type="dxa"/>
            <w:hideMark/>
          </w:tcPr>
          <w:p w14:paraId="02F12742" w14:textId="77777777" w:rsidR="005B2A22" w:rsidRPr="005B2A22" w:rsidRDefault="005B2A22" w:rsidP="005B2A22">
            <w:pPr>
              <w:pStyle w:val="BodyText"/>
              <w:rPr>
                <w:lang w:val="en-IN" w:eastAsia="ja-JP"/>
              </w:rPr>
            </w:pPr>
            <w:r w:rsidRPr="005B2A22">
              <w:rPr>
                <w:lang w:val="en-IN" w:eastAsia="ja-JP"/>
              </w:rPr>
              <w:t xml:space="preserve">Add Insurance Policy </w:t>
            </w:r>
          </w:p>
        </w:tc>
        <w:tc>
          <w:tcPr>
            <w:tcW w:w="4780" w:type="dxa"/>
            <w:hideMark/>
          </w:tcPr>
          <w:p w14:paraId="787BAF31" w14:textId="77777777" w:rsidR="005B2A22" w:rsidRPr="005B2A22" w:rsidRDefault="005B2A22" w:rsidP="005B2A22">
            <w:pPr>
              <w:pStyle w:val="BodyText"/>
              <w:rPr>
                <w:lang w:val="en-IN" w:eastAsia="ja-JP"/>
              </w:rPr>
            </w:pPr>
            <w:r w:rsidRPr="005B2A22">
              <w:rPr>
                <w:lang w:val="en-IN" w:eastAsia="ja-JP"/>
              </w:rPr>
              <w:t>Admin</w:t>
            </w:r>
          </w:p>
        </w:tc>
        <w:tc>
          <w:tcPr>
            <w:tcW w:w="10240" w:type="dxa"/>
            <w:hideMark/>
          </w:tcPr>
          <w:p w14:paraId="3BFCEF0D" w14:textId="77777777" w:rsidR="005B2A22" w:rsidRPr="005B2A22" w:rsidRDefault="005B2A22" w:rsidP="005B2A22">
            <w:pPr>
              <w:pStyle w:val="BodyText"/>
              <w:rPr>
                <w:lang w:val="en-IN" w:eastAsia="ja-JP"/>
              </w:rPr>
            </w:pPr>
            <w:r w:rsidRPr="005B2A22">
              <w:rPr>
                <w:lang w:val="en-IN" w:eastAsia="ja-JP"/>
              </w:rPr>
              <w:t>Administrator can add a new insurance policy to the application</w:t>
            </w:r>
          </w:p>
        </w:tc>
      </w:tr>
      <w:tr w:rsidR="005B2A22" w:rsidRPr="005B2A22" w14:paraId="78275B7D" w14:textId="77777777" w:rsidTr="005B2A22">
        <w:trPr>
          <w:trHeight w:val="285"/>
        </w:trPr>
        <w:tc>
          <w:tcPr>
            <w:tcW w:w="1640" w:type="dxa"/>
            <w:hideMark/>
          </w:tcPr>
          <w:p w14:paraId="49F49C0D" w14:textId="77777777" w:rsidR="005B2A22" w:rsidRPr="005B2A22" w:rsidRDefault="005B2A22" w:rsidP="005B2A22">
            <w:pPr>
              <w:pStyle w:val="BodyText"/>
              <w:rPr>
                <w:lang w:val="en-IN" w:eastAsia="ja-JP"/>
              </w:rPr>
            </w:pPr>
            <w:r w:rsidRPr="005B2A22">
              <w:rPr>
                <w:lang w:val="en-IN" w:eastAsia="ja-JP"/>
              </w:rPr>
              <w:t>EPIC-IPP-3</w:t>
            </w:r>
          </w:p>
        </w:tc>
        <w:tc>
          <w:tcPr>
            <w:tcW w:w="980" w:type="dxa"/>
            <w:hideMark/>
          </w:tcPr>
          <w:p w14:paraId="48138227" w14:textId="77777777" w:rsidR="005B2A22" w:rsidRPr="005B2A22" w:rsidRDefault="005B2A22" w:rsidP="005B2A22">
            <w:pPr>
              <w:pStyle w:val="BodyText"/>
              <w:rPr>
                <w:lang w:val="en-IN" w:eastAsia="ja-JP"/>
              </w:rPr>
            </w:pPr>
            <w:r w:rsidRPr="005B2A22">
              <w:rPr>
                <w:lang w:val="en-IN" w:eastAsia="ja-JP"/>
              </w:rPr>
              <w:t>IPP-7</w:t>
            </w:r>
          </w:p>
        </w:tc>
        <w:tc>
          <w:tcPr>
            <w:tcW w:w="3520" w:type="dxa"/>
            <w:hideMark/>
          </w:tcPr>
          <w:p w14:paraId="2F74ED6F" w14:textId="77777777" w:rsidR="005B2A22" w:rsidRPr="005B2A22" w:rsidRDefault="005B2A22" w:rsidP="005B2A22">
            <w:pPr>
              <w:pStyle w:val="BodyText"/>
              <w:rPr>
                <w:lang w:val="en-IN" w:eastAsia="ja-JP"/>
              </w:rPr>
            </w:pPr>
            <w:r w:rsidRPr="005B2A22">
              <w:rPr>
                <w:lang w:val="en-IN" w:eastAsia="ja-JP"/>
              </w:rPr>
              <w:t xml:space="preserve">Get Insurance Policy </w:t>
            </w:r>
          </w:p>
        </w:tc>
        <w:tc>
          <w:tcPr>
            <w:tcW w:w="4780" w:type="dxa"/>
            <w:hideMark/>
          </w:tcPr>
          <w:p w14:paraId="33C577F1" w14:textId="77777777" w:rsidR="005B2A22" w:rsidRPr="005B2A22" w:rsidRDefault="005B2A22" w:rsidP="005B2A22">
            <w:pPr>
              <w:pStyle w:val="BodyText"/>
              <w:rPr>
                <w:lang w:val="en-IN" w:eastAsia="ja-JP"/>
              </w:rPr>
            </w:pPr>
            <w:r w:rsidRPr="005B2A22">
              <w:rPr>
                <w:lang w:val="en-IN" w:eastAsia="ja-JP"/>
              </w:rPr>
              <w:t>Admin, Agent, Underwriter, Auditor, Biller, Customer</w:t>
            </w:r>
          </w:p>
        </w:tc>
        <w:tc>
          <w:tcPr>
            <w:tcW w:w="10240" w:type="dxa"/>
            <w:hideMark/>
          </w:tcPr>
          <w:p w14:paraId="3997305E" w14:textId="78470062" w:rsidR="005B2A22" w:rsidRPr="005B2A22" w:rsidRDefault="005B2A22" w:rsidP="005B2A22">
            <w:pPr>
              <w:pStyle w:val="BodyText"/>
              <w:rPr>
                <w:lang w:val="en-IN" w:eastAsia="ja-JP"/>
              </w:rPr>
            </w:pPr>
            <w:r w:rsidRPr="005B2A22">
              <w:rPr>
                <w:lang w:val="en-IN" w:eastAsia="ja-JP"/>
              </w:rPr>
              <w:t>All the provided user</w:t>
            </w:r>
            <w:r>
              <w:rPr>
                <w:lang w:val="en-IN" w:eastAsia="ja-JP"/>
              </w:rPr>
              <w:t xml:space="preserve"> t</w:t>
            </w:r>
            <w:r w:rsidRPr="005B2A22">
              <w:rPr>
                <w:lang w:val="en-IN" w:eastAsia="ja-JP"/>
              </w:rPr>
              <w:t>ypes can view an insurance policy details from the system</w:t>
            </w:r>
          </w:p>
        </w:tc>
      </w:tr>
      <w:tr w:rsidR="005B2A22" w:rsidRPr="005B2A22" w14:paraId="710B7134" w14:textId="77777777" w:rsidTr="005B2A22">
        <w:trPr>
          <w:trHeight w:val="285"/>
        </w:trPr>
        <w:tc>
          <w:tcPr>
            <w:tcW w:w="1640" w:type="dxa"/>
            <w:hideMark/>
          </w:tcPr>
          <w:p w14:paraId="18EDC658" w14:textId="77777777" w:rsidR="005B2A22" w:rsidRPr="005B2A22" w:rsidRDefault="005B2A22" w:rsidP="005B2A22">
            <w:pPr>
              <w:pStyle w:val="BodyText"/>
              <w:rPr>
                <w:lang w:val="en-IN" w:eastAsia="ja-JP"/>
              </w:rPr>
            </w:pPr>
            <w:r w:rsidRPr="005B2A22">
              <w:rPr>
                <w:lang w:val="en-IN" w:eastAsia="ja-JP"/>
              </w:rPr>
              <w:t>EPIC-IPP-3</w:t>
            </w:r>
          </w:p>
        </w:tc>
        <w:tc>
          <w:tcPr>
            <w:tcW w:w="980" w:type="dxa"/>
            <w:hideMark/>
          </w:tcPr>
          <w:p w14:paraId="74DEE23A" w14:textId="77777777" w:rsidR="005B2A22" w:rsidRPr="005B2A22" w:rsidRDefault="005B2A22" w:rsidP="005B2A22">
            <w:pPr>
              <w:pStyle w:val="BodyText"/>
              <w:rPr>
                <w:lang w:val="en-IN" w:eastAsia="ja-JP"/>
              </w:rPr>
            </w:pPr>
            <w:r w:rsidRPr="005B2A22">
              <w:rPr>
                <w:lang w:val="en-IN" w:eastAsia="ja-JP"/>
              </w:rPr>
              <w:t>IPP-8</w:t>
            </w:r>
          </w:p>
        </w:tc>
        <w:tc>
          <w:tcPr>
            <w:tcW w:w="3520" w:type="dxa"/>
            <w:hideMark/>
          </w:tcPr>
          <w:p w14:paraId="2599B71E" w14:textId="77777777" w:rsidR="005B2A22" w:rsidRPr="005B2A22" w:rsidRDefault="005B2A22" w:rsidP="005B2A22">
            <w:pPr>
              <w:pStyle w:val="BodyText"/>
              <w:rPr>
                <w:lang w:val="en-IN" w:eastAsia="ja-JP"/>
              </w:rPr>
            </w:pPr>
            <w:r w:rsidRPr="005B2A22">
              <w:rPr>
                <w:lang w:val="en-IN" w:eastAsia="ja-JP"/>
              </w:rPr>
              <w:t xml:space="preserve">Update Insurance Policy </w:t>
            </w:r>
          </w:p>
        </w:tc>
        <w:tc>
          <w:tcPr>
            <w:tcW w:w="4780" w:type="dxa"/>
            <w:hideMark/>
          </w:tcPr>
          <w:p w14:paraId="1512D10B" w14:textId="77777777" w:rsidR="005B2A22" w:rsidRPr="005B2A22" w:rsidRDefault="005B2A22" w:rsidP="005B2A22">
            <w:pPr>
              <w:pStyle w:val="BodyText"/>
              <w:rPr>
                <w:lang w:val="en-IN" w:eastAsia="ja-JP"/>
              </w:rPr>
            </w:pPr>
            <w:r w:rsidRPr="005B2A22">
              <w:rPr>
                <w:lang w:val="en-IN" w:eastAsia="ja-JP"/>
              </w:rPr>
              <w:t>Admin</w:t>
            </w:r>
          </w:p>
        </w:tc>
        <w:tc>
          <w:tcPr>
            <w:tcW w:w="10240" w:type="dxa"/>
            <w:hideMark/>
          </w:tcPr>
          <w:p w14:paraId="0DEA4FFE" w14:textId="77777777" w:rsidR="005B2A22" w:rsidRPr="005B2A22" w:rsidRDefault="005B2A22" w:rsidP="005B2A22">
            <w:pPr>
              <w:pStyle w:val="BodyText"/>
              <w:rPr>
                <w:lang w:val="en-IN" w:eastAsia="ja-JP"/>
              </w:rPr>
            </w:pPr>
            <w:r w:rsidRPr="005B2A22">
              <w:rPr>
                <w:lang w:val="en-IN" w:eastAsia="ja-JP"/>
              </w:rPr>
              <w:t>Administrator can update policy details in the application.</w:t>
            </w:r>
          </w:p>
        </w:tc>
      </w:tr>
      <w:tr w:rsidR="005B2A22" w:rsidRPr="005B2A22" w14:paraId="2430F570" w14:textId="77777777" w:rsidTr="005B2A22">
        <w:trPr>
          <w:trHeight w:val="285"/>
        </w:trPr>
        <w:tc>
          <w:tcPr>
            <w:tcW w:w="1640" w:type="dxa"/>
            <w:hideMark/>
          </w:tcPr>
          <w:p w14:paraId="5F02BEFE" w14:textId="77777777" w:rsidR="005B2A22" w:rsidRPr="005B2A22" w:rsidRDefault="005B2A22" w:rsidP="005B2A22">
            <w:pPr>
              <w:pStyle w:val="BodyText"/>
              <w:rPr>
                <w:lang w:val="en-IN" w:eastAsia="ja-JP"/>
              </w:rPr>
            </w:pPr>
            <w:r w:rsidRPr="005B2A22">
              <w:rPr>
                <w:lang w:val="en-IN" w:eastAsia="ja-JP"/>
              </w:rPr>
              <w:t>EPIC-IPP-3</w:t>
            </w:r>
          </w:p>
        </w:tc>
        <w:tc>
          <w:tcPr>
            <w:tcW w:w="980" w:type="dxa"/>
            <w:hideMark/>
          </w:tcPr>
          <w:p w14:paraId="0765EDB8" w14:textId="77777777" w:rsidR="005B2A22" w:rsidRPr="005B2A22" w:rsidRDefault="005B2A22" w:rsidP="005B2A22">
            <w:pPr>
              <w:pStyle w:val="BodyText"/>
              <w:rPr>
                <w:lang w:val="en-IN" w:eastAsia="ja-JP"/>
              </w:rPr>
            </w:pPr>
            <w:r w:rsidRPr="005B2A22">
              <w:rPr>
                <w:lang w:val="en-IN" w:eastAsia="ja-JP"/>
              </w:rPr>
              <w:t>IPP-9</w:t>
            </w:r>
          </w:p>
        </w:tc>
        <w:tc>
          <w:tcPr>
            <w:tcW w:w="3520" w:type="dxa"/>
            <w:hideMark/>
          </w:tcPr>
          <w:p w14:paraId="6C5D5E58" w14:textId="77777777" w:rsidR="005B2A22" w:rsidRPr="005B2A22" w:rsidRDefault="005B2A22" w:rsidP="005B2A22">
            <w:pPr>
              <w:pStyle w:val="BodyText"/>
              <w:rPr>
                <w:lang w:val="en-IN" w:eastAsia="ja-JP"/>
              </w:rPr>
            </w:pPr>
            <w:r w:rsidRPr="005B2A22">
              <w:rPr>
                <w:lang w:val="en-IN" w:eastAsia="ja-JP"/>
              </w:rPr>
              <w:t xml:space="preserve">Delete Insurance Policy </w:t>
            </w:r>
          </w:p>
        </w:tc>
        <w:tc>
          <w:tcPr>
            <w:tcW w:w="4780" w:type="dxa"/>
            <w:hideMark/>
          </w:tcPr>
          <w:p w14:paraId="54F94024" w14:textId="77777777" w:rsidR="005B2A22" w:rsidRPr="005B2A22" w:rsidRDefault="005B2A22" w:rsidP="005B2A22">
            <w:pPr>
              <w:pStyle w:val="BodyText"/>
              <w:rPr>
                <w:lang w:val="en-IN" w:eastAsia="ja-JP"/>
              </w:rPr>
            </w:pPr>
            <w:r w:rsidRPr="005B2A22">
              <w:rPr>
                <w:lang w:val="en-IN" w:eastAsia="ja-JP"/>
              </w:rPr>
              <w:t>Admin</w:t>
            </w:r>
          </w:p>
        </w:tc>
        <w:tc>
          <w:tcPr>
            <w:tcW w:w="10240" w:type="dxa"/>
            <w:hideMark/>
          </w:tcPr>
          <w:p w14:paraId="791E8DC0" w14:textId="77777777" w:rsidR="005B2A22" w:rsidRPr="005B2A22" w:rsidRDefault="005B2A22" w:rsidP="005B2A22">
            <w:pPr>
              <w:pStyle w:val="BodyText"/>
              <w:rPr>
                <w:lang w:val="en-IN" w:eastAsia="ja-JP"/>
              </w:rPr>
            </w:pPr>
            <w:r w:rsidRPr="005B2A22">
              <w:rPr>
                <w:lang w:val="en-IN" w:eastAsia="ja-JP"/>
              </w:rPr>
              <w:t>Administrator can delete or deactivate policy details in the application.</w:t>
            </w:r>
          </w:p>
        </w:tc>
      </w:tr>
      <w:tr w:rsidR="005B2A22" w:rsidRPr="005B2A22" w14:paraId="593ADA75" w14:textId="77777777" w:rsidTr="005B2A22">
        <w:trPr>
          <w:trHeight w:val="285"/>
        </w:trPr>
        <w:tc>
          <w:tcPr>
            <w:tcW w:w="1640" w:type="dxa"/>
            <w:hideMark/>
          </w:tcPr>
          <w:p w14:paraId="054498BE" w14:textId="77777777" w:rsidR="005B2A22" w:rsidRPr="005B2A22" w:rsidRDefault="005B2A22" w:rsidP="005B2A22">
            <w:pPr>
              <w:pStyle w:val="BodyText"/>
              <w:rPr>
                <w:lang w:val="en-IN" w:eastAsia="ja-JP"/>
              </w:rPr>
            </w:pPr>
            <w:r w:rsidRPr="005B2A22">
              <w:rPr>
                <w:lang w:val="en-IN" w:eastAsia="ja-JP"/>
              </w:rPr>
              <w:t>EPIC-IPP-4</w:t>
            </w:r>
          </w:p>
        </w:tc>
        <w:tc>
          <w:tcPr>
            <w:tcW w:w="980" w:type="dxa"/>
            <w:hideMark/>
          </w:tcPr>
          <w:p w14:paraId="33A45657" w14:textId="77777777" w:rsidR="005B2A22" w:rsidRPr="005B2A22" w:rsidRDefault="005B2A22" w:rsidP="005B2A22">
            <w:pPr>
              <w:pStyle w:val="BodyText"/>
              <w:rPr>
                <w:lang w:val="en-IN" w:eastAsia="ja-JP"/>
              </w:rPr>
            </w:pPr>
            <w:r w:rsidRPr="005B2A22">
              <w:rPr>
                <w:lang w:val="en-IN" w:eastAsia="ja-JP"/>
              </w:rPr>
              <w:t>IPP-10</w:t>
            </w:r>
          </w:p>
        </w:tc>
        <w:tc>
          <w:tcPr>
            <w:tcW w:w="3520" w:type="dxa"/>
            <w:hideMark/>
          </w:tcPr>
          <w:p w14:paraId="42910C9D" w14:textId="77777777" w:rsidR="005B2A22" w:rsidRPr="005B2A22" w:rsidRDefault="005B2A22" w:rsidP="005B2A22">
            <w:pPr>
              <w:pStyle w:val="BodyText"/>
              <w:rPr>
                <w:lang w:val="en-IN" w:eastAsia="ja-JP"/>
              </w:rPr>
            </w:pPr>
            <w:r w:rsidRPr="005B2A22">
              <w:rPr>
                <w:lang w:val="en-IN" w:eastAsia="ja-JP"/>
              </w:rPr>
              <w:t>Pay Premium</w:t>
            </w:r>
          </w:p>
        </w:tc>
        <w:tc>
          <w:tcPr>
            <w:tcW w:w="4780" w:type="dxa"/>
            <w:hideMark/>
          </w:tcPr>
          <w:p w14:paraId="519DC80A" w14:textId="77777777" w:rsidR="005B2A22" w:rsidRPr="005B2A22" w:rsidRDefault="005B2A22" w:rsidP="005B2A22">
            <w:pPr>
              <w:pStyle w:val="BodyText"/>
              <w:rPr>
                <w:lang w:val="en-IN" w:eastAsia="ja-JP"/>
              </w:rPr>
            </w:pPr>
            <w:r w:rsidRPr="005B2A22">
              <w:rPr>
                <w:lang w:val="en-IN" w:eastAsia="ja-JP"/>
              </w:rPr>
              <w:t>Customer</w:t>
            </w:r>
          </w:p>
        </w:tc>
        <w:tc>
          <w:tcPr>
            <w:tcW w:w="10240" w:type="dxa"/>
            <w:hideMark/>
          </w:tcPr>
          <w:p w14:paraId="2D0FFBC7" w14:textId="77777777" w:rsidR="005B2A22" w:rsidRPr="005B2A22" w:rsidRDefault="005B2A22" w:rsidP="005B2A22">
            <w:pPr>
              <w:pStyle w:val="BodyText"/>
              <w:rPr>
                <w:lang w:val="en-IN" w:eastAsia="ja-JP"/>
              </w:rPr>
            </w:pPr>
            <w:r w:rsidRPr="005B2A22">
              <w:rPr>
                <w:lang w:val="en-IN" w:eastAsia="ja-JP"/>
              </w:rPr>
              <w:t>Customer can login to the application and pay the policy premium</w:t>
            </w:r>
          </w:p>
        </w:tc>
      </w:tr>
      <w:tr w:rsidR="005B2A22" w:rsidRPr="005B2A22" w14:paraId="518D4D2D" w14:textId="77777777" w:rsidTr="005B2A22">
        <w:trPr>
          <w:trHeight w:val="285"/>
        </w:trPr>
        <w:tc>
          <w:tcPr>
            <w:tcW w:w="1640" w:type="dxa"/>
            <w:hideMark/>
          </w:tcPr>
          <w:p w14:paraId="41DB9A30" w14:textId="77777777" w:rsidR="005B2A22" w:rsidRPr="005B2A22" w:rsidRDefault="005B2A22" w:rsidP="005B2A22">
            <w:pPr>
              <w:pStyle w:val="BodyText"/>
              <w:rPr>
                <w:lang w:val="en-IN" w:eastAsia="ja-JP"/>
              </w:rPr>
            </w:pPr>
            <w:r w:rsidRPr="005B2A22">
              <w:rPr>
                <w:lang w:val="en-IN" w:eastAsia="ja-JP"/>
              </w:rPr>
              <w:t>EPIC-IPP-5</w:t>
            </w:r>
          </w:p>
        </w:tc>
        <w:tc>
          <w:tcPr>
            <w:tcW w:w="980" w:type="dxa"/>
            <w:hideMark/>
          </w:tcPr>
          <w:p w14:paraId="20B6FB8E" w14:textId="77777777" w:rsidR="005B2A22" w:rsidRPr="005B2A22" w:rsidRDefault="005B2A22" w:rsidP="005B2A22">
            <w:pPr>
              <w:pStyle w:val="BodyText"/>
              <w:rPr>
                <w:lang w:val="en-IN" w:eastAsia="ja-JP"/>
              </w:rPr>
            </w:pPr>
            <w:r w:rsidRPr="005B2A22">
              <w:rPr>
                <w:lang w:val="en-IN" w:eastAsia="ja-JP"/>
              </w:rPr>
              <w:t>IPP-11</w:t>
            </w:r>
          </w:p>
        </w:tc>
        <w:tc>
          <w:tcPr>
            <w:tcW w:w="3520" w:type="dxa"/>
            <w:hideMark/>
          </w:tcPr>
          <w:p w14:paraId="26DD4171" w14:textId="77777777" w:rsidR="005B2A22" w:rsidRPr="005B2A22" w:rsidRDefault="005B2A22" w:rsidP="005B2A22">
            <w:pPr>
              <w:pStyle w:val="BodyText"/>
              <w:rPr>
                <w:lang w:val="en-IN" w:eastAsia="ja-JP"/>
              </w:rPr>
            </w:pPr>
            <w:r w:rsidRPr="005B2A22">
              <w:rPr>
                <w:lang w:val="en-IN" w:eastAsia="ja-JP"/>
              </w:rPr>
              <w:t>Upload documents</w:t>
            </w:r>
          </w:p>
        </w:tc>
        <w:tc>
          <w:tcPr>
            <w:tcW w:w="4780" w:type="dxa"/>
            <w:hideMark/>
          </w:tcPr>
          <w:p w14:paraId="11245123" w14:textId="77777777" w:rsidR="005B2A22" w:rsidRPr="005B2A22" w:rsidRDefault="005B2A22" w:rsidP="005B2A22">
            <w:pPr>
              <w:pStyle w:val="BodyText"/>
              <w:rPr>
                <w:lang w:val="en-IN" w:eastAsia="ja-JP"/>
              </w:rPr>
            </w:pPr>
            <w:r w:rsidRPr="005B2A22">
              <w:rPr>
                <w:lang w:val="en-IN" w:eastAsia="ja-JP"/>
              </w:rPr>
              <w:t>Agent</w:t>
            </w:r>
          </w:p>
        </w:tc>
        <w:tc>
          <w:tcPr>
            <w:tcW w:w="10240" w:type="dxa"/>
            <w:hideMark/>
          </w:tcPr>
          <w:p w14:paraId="39497153" w14:textId="77777777" w:rsidR="005B2A22" w:rsidRPr="005B2A22" w:rsidRDefault="005B2A22" w:rsidP="005B2A22">
            <w:pPr>
              <w:pStyle w:val="BodyText"/>
              <w:rPr>
                <w:lang w:val="en-IN" w:eastAsia="ja-JP"/>
              </w:rPr>
            </w:pPr>
            <w:r w:rsidRPr="005B2A22">
              <w:rPr>
                <w:lang w:val="en-IN" w:eastAsia="ja-JP"/>
              </w:rPr>
              <w:t>Agent can upload the customer documents on the portal</w:t>
            </w:r>
          </w:p>
        </w:tc>
      </w:tr>
      <w:tr w:rsidR="005B2A22" w:rsidRPr="005B2A22" w14:paraId="17A692D2" w14:textId="77777777" w:rsidTr="005B2A22">
        <w:trPr>
          <w:trHeight w:val="285"/>
        </w:trPr>
        <w:tc>
          <w:tcPr>
            <w:tcW w:w="1640" w:type="dxa"/>
            <w:hideMark/>
          </w:tcPr>
          <w:p w14:paraId="34D690E3" w14:textId="77777777" w:rsidR="005B2A22" w:rsidRPr="005B2A22" w:rsidRDefault="005B2A22" w:rsidP="005B2A22">
            <w:pPr>
              <w:pStyle w:val="BodyText"/>
              <w:rPr>
                <w:lang w:val="en-IN" w:eastAsia="ja-JP"/>
              </w:rPr>
            </w:pPr>
            <w:r w:rsidRPr="005B2A22">
              <w:rPr>
                <w:lang w:val="en-IN" w:eastAsia="ja-JP"/>
              </w:rPr>
              <w:t>EPIC-WMS-4</w:t>
            </w:r>
          </w:p>
        </w:tc>
        <w:tc>
          <w:tcPr>
            <w:tcW w:w="980" w:type="dxa"/>
            <w:hideMark/>
          </w:tcPr>
          <w:p w14:paraId="268130A1" w14:textId="77777777" w:rsidR="005B2A22" w:rsidRPr="005B2A22" w:rsidRDefault="005B2A22" w:rsidP="005B2A22">
            <w:pPr>
              <w:pStyle w:val="BodyText"/>
              <w:rPr>
                <w:lang w:val="en-IN" w:eastAsia="ja-JP"/>
              </w:rPr>
            </w:pPr>
            <w:r w:rsidRPr="005B2A22">
              <w:rPr>
                <w:lang w:val="en-IN" w:eastAsia="ja-JP"/>
              </w:rPr>
              <w:t>IPP-12</w:t>
            </w:r>
          </w:p>
        </w:tc>
        <w:tc>
          <w:tcPr>
            <w:tcW w:w="3520" w:type="dxa"/>
            <w:hideMark/>
          </w:tcPr>
          <w:p w14:paraId="45335400" w14:textId="4B0175AA" w:rsidR="005B2A22" w:rsidRPr="005B2A22" w:rsidRDefault="005B2A22" w:rsidP="005B2A22">
            <w:pPr>
              <w:pStyle w:val="BodyText"/>
              <w:rPr>
                <w:lang w:val="en-IN" w:eastAsia="ja-JP"/>
              </w:rPr>
            </w:pPr>
            <w:r w:rsidRPr="005B2A22">
              <w:rPr>
                <w:lang w:val="en-IN" w:eastAsia="ja-JP"/>
              </w:rPr>
              <w:t>Issue</w:t>
            </w:r>
            <w:r>
              <w:rPr>
                <w:lang w:val="en-IN" w:eastAsia="ja-JP"/>
              </w:rPr>
              <w:t xml:space="preserve"> </w:t>
            </w:r>
            <w:r w:rsidRPr="005B2A22">
              <w:rPr>
                <w:lang w:val="en-IN" w:eastAsia="ja-JP"/>
              </w:rPr>
              <w:t>Policy</w:t>
            </w:r>
          </w:p>
        </w:tc>
        <w:tc>
          <w:tcPr>
            <w:tcW w:w="4780" w:type="dxa"/>
            <w:hideMark/>
          </w:tcPr>
          <w:p w14:paraId="5D2A50BA" w14:textId="77777777" w:rsidR="005B2A22" w:rsidRPr="005B2A22" w:rsidRDefault="005B2A22" w:rsidP="005B2A22">
            <w:pPr>
              <w:pStyle w:val="BodyText"/>
              <w:rPr>
                <w:lang w:val="en-IN" w:eastAsia="ja-JP"/>
              </w:rPr>
            </w:pPr>
            <w:r w:rsidRPr="005B2A22">
              <w:rPr>
                <w:lang w:val="en-IN" w:eastAsia="ja-JP"/>
              </w:rPr>
              <w:t>Underwriter</w:t>
            </w:r>
          </w:p>
        </w:tc>
        <w:tc>
          <w:tcPr>
            <w:tcW w:w="10240" w:type="dxa"/>
            <w:hideMark/>
          </w:tcPr>
          <w:p w14:paraId="3B67C969" w14:textId="77777777" w:rsidR="005B2A22" w:rsidRPr="005B2A22" w:rsidRDefault="005B2A22" w:rsidP="005B2A22">
            <w:pPr>
              <w:pStyle w:val="BodyText"/>
              <w:rPr>
                <w:lang w:val="en-IN" w:eastAsia="ja-JP"/>
              </w:rPr>
            </w:pPr>
            <w:r w:rsidRPr="005B2A22">
              <w:rPr>
                <w:lang w:val="en-IN" w:eastAsia="ja-JP"/>
              </w:rPr>
              <w:t>Underwriter should be able to validate the policy details based on main frame results &amp; issue the policy accordingly.</w:t>
            </w:r>
          </w:p>
        </w:tc>
      </w:tr>
    </w:tbl>
    <w:p w14:paraId="756B6424" w14:textId="6ACEF9AE" w:rsidR="00AA2249" w:rsidRDefault="00AA2249" w:rsidP="00F75DD7">
      <w:pPr>
        <w:pStyle w:val="BodyText"/>
      </w:pPr>
    </w:p>
    <w:p w14:paraId="214D8425" w14:textId="318C4950" w:rsidR="00CE13A2" w:rsidRPr="00CE13A2" w:rsidRDefault="00CE13A2" w:rsidP="00F75DD7">
      <w:pPr>
        <w:pStyle w:val="Heading2"/>
      </w:pPr>
      <w:r>
        <w:lastRenderedPageBreak/>
        <w:t>Glossary</w:t>
      </w:r>
    </w:p>
    <w:p w14:paraId="6D593C4D" w14:textId="77777777" w:rsidR="00106186" w:rsidRDefault="00106186" w:rsidP="00106186">
      <w:pPr>
        <w:pStyle w:val="Caption"/>
        <w:keepNext/>
      </w:pPr>
      <w:r>
        <w:t xml:space="preserve">Table </w:t>
      </w:r>
      <w:r>
        <w:fldChar w:fldCharType="begin"/>
      </w:r>
      <w:r>
        <w:instrText xml:space="preserve"> SEQ Table \* ARABIC </w:instrText>
      </w:r>
      <w:r>
        <w:fldChar w:fldCharType="separate"/>
      </w:r>
      <w:r w:rsidR="00C3108A">
        <w:rPr>
          <w:noProof/>
        </w:rPr>
        <w:t>1</w:t>
      </w:r>
      <w:r>
        <w:fldChar w:fldCharType="end"/>
      </w:r>
      <w:r>
        <w:t>: Glossary Terms and Definition</w:t>
      </w:r>
    </w:p>
    <w:tbl>
      <w:tblPr>
        <w:tblW w:w="0" w:type="auto"/>
        <w:tblInd w:w="227" w:type="dxa"/>
        <w:tblLayout w:type="fixed"/>
        <w:tblCellMar>
          <w:top w:w="85" w:type="dxa"/>
          <w:bottom w:w="28" w:type="dxa"/>
        </w:tblCellMar>
        <w:tblLook w:val="04A0" w:firstRow="1" w:lastRow="0" w:firstColumn="1" w:lastColumn="0" w:noHBand="0" w:noVBand="1"/>
      </w:tblPr>
      <w:tblGrid>
        <w:gridCol w:w="2008"/>
        <w:gridCol w:w="6804"/>
      </w:tblGrid>
      <w:tr w:rsidR="00B41856" w14:paraId="59116238" w14:textId="77777777" w:rsidTr="007F11FD">
        <w:trPr>
          <w:tblHeader/>
        </w:trPr>
        <w:tc>
          <w:tcPr>
            <w:tcW w:w="2008" w:type="dxa"/>
            <w:shd w:val="clear" w:color="auto" w:fill="FBE4D5" w:themeFill="accent2" w:themeFillTint="33"/>
          </w:tcPr>
          <w:p w14:paraId="136B3CEE" w14:textId="77777777" w:rsidR="00B41856" w:rsidRPr="001A598F" w:rsidRDefault="00B41856" w:rsidP="00A77DD6">
            <w:pPr>
              <w:pStyle w:val="TableHeader"/>
            </w:pPr>
            <w:r>
              <w:t>Glossary Term</w:t>
            </w:r>
          </w:p>
        </w:tc>
        <w:tc>
          <w:tcPr>
            <w:tcW w:w="6804" w:type="dxa"/>
            <w:shd w:val="clear" w:color="auto" w:fill="FBE4D5" w:themeFill="accent2" w:themeFillTint="33"/>
          </w:tcPr>
          <w:p w14:paraId="140D30AF" w14:textId="77777777" w:rsidR="00B41856" w:rsidRPr="001A598F" w:rsidRDefault="00B41856" w:rsidP="00A77DD6">
            <w:pPr>
              <w:pStyle w:val="TableHeader"/>
            </w:pPr>
            <w:r>
              <w:t>Definition</w:t>
            </w:r>
          </w:p>
        </w:tc>
      </w:tr>
      <w:tr w:rsidR="00B41856" w14:paraId="557ED2D8" w14:textId="77777777" w:rsidTr="001B22C2">
        <w:tc>
          <w:tcPr>
            <w:tcW w:w="2008" w:type="dxa"/>
          </w:tcPr>
          <w:p w14:paraId="0AF1E479" w14:textId="77777777" w:rsidR="00B41856" w:rsidRPr="005902FF" w:rsidRDefault="00B41856" w:rsidP="001B22C2">
            <w:pPr>
              <w:pStyle w:val="GlossaryTerm"/>
            </w:pPr>
            <w:r>
              <w:t>&lt;Term one&gt;</w:t>
            </w:r>
          </w:p>
        </w:tc>
        <w:tc>
          <w:tcPr>
            <w:tcW w:w="6804" w:type="dxa"/>
            <w:vAlign w:val="center"/>
          </w:tcPr>
          <w:p w14:paraId="7CD6BF89" w14:textId="77777777" w:rsidR="00B41856" w:rsidRPr="005902FF" w:rsidRDefault="00B41856" w:rsidP="001B22C2">
            <w:r>
              <w:t xml:space="preserve">&lt;Definition one&gt; </w:t>
            </w:r>
            <w:r w:rsidRPr="00470410">
              <w:rPr>
                <w:rStyle w:val="TableTextChar"/>
              </w:rPr>
              <w:t>Lorem ipsum dolor sit amet, consectetur adipiscing elit. Etiam at porta est, et lobortis sem. Duis imperdiet in nisl sed luctus. Vivamus hendrerit molestie urna, eu viverra velit porttitor sit amet. Donec nec ligula vitae elit venenatis tincidunt. Curabitur in est placerat, lobortis ante sit amet, tincidunt tortor. Duis ligula dui, tincidunt ut aliquam quis, gravida in libero. Nunc vel lacinia turpis. Etiam metus neque, ultricies eget odio eu, mollis ultricies lectus. Vestibulum consectetur turpis eget diam dignissim posuere.</w:t>
            </w:r>
          </w:p>
        </w:tc>
      </w:tr>
      <w:tr w:rsidR="00B41856" w:rsidRPr="00DE22E0" w14:paraId="48BEE310" w14:textId="77777777" w:rsidTr="001B22C2">
        <w:trPr>
          <w:trHeight w:val="226"/>
        </w:trPr>
        <w:tc>
          <w:tcPr>
            <w:tcW w:w="2008" w:type="dxa"/>
          </w:tcPr>
          <w:p w14:paraId="7D6B8DD8" w14:textId="77777777" w:rsidR="00B41856" w:rsidRPr="005902FF" w:rsidRDefault="00B41856" w:rsidP="001B22C2">
            <w:pPr>
              <w:pStyle w:val="GlossaryTerm"/>
            </w:pPr>
            <w:r>
              <w:t>&lt;Term two&gt;</w:t>
            </w:r>
          </w:p>
        </w:tc>
        <w:tc>
          <w:tcPr>
            <w:tcW w:w="6804" w:type="dxa"/>
            <w:vAlign w:val="center"/>
          </w:tcPr>
          <w:p w14:paraId="222D8E75" w14:textId="77777777" w:rsidR="00B41856" w:rsidRPr="005902FF" w:rsidRDefault="00B41856" w:rsidP="001B22C2">
            <w:r>
              <w:t xml:space="preserve">&lt;Definition two&gt; </w:t>
            </w:r>
            <w:r w:rsidRPr="008B5EA9">
              <w:rPr>
                <w:rStyle w:val="TableTextChar"/>
              </w:rPr>
              <w:t>Lorem ipsum dolor sit amet, consectetur adipiscing elit. Etiam at porta est, et lobortis sem. Duis imperdiet in nisl sed luctus. Vivamus hendrerit molestie urna, eu viverra velit porttitor sit amet. Donec nec ligula vitae elit venenatis tincidunt. Curabitur in est placerat, lobortis ante sit amet, tincidunt tortor. Duis ligula dui, tincidunt ut aliquam quis, gravida in libero. Nunc vel lacinia turpis. Etiam metus neque, ultricies eget odio eu, mollis ultricies lectus. Vestibulum consectetur turpis eget diam dignissim posuere.</w:t>
            </w:r>
          </w:p>
        </w:tc>
      </w:tr>
      <w:tr w:rsidR="00B41856" w:rsidRPr="00DE22E0" w14:paraId="76B989BE" w14:textId="77777777" w:rsidTr="001B22C2">
        <w:tc>
          <w:tcPr>
            <w:tcW w:w="2008" w:type="dxa"/>
          </w:tcPr>
          <w:p w14:paraId="5E19BE5E" w14:textId="77777777" w:rsidR="00B41856" w:rsidRDefault="00B41856" w:rsidP="001B22C2">
            <w:pPr>
              <w:pStyle w:val="GlossaryTerm"/>
            </w:pPr>
            <w:r>
              <w:t>&lt;Term N&gt;</w:t>
            </w:r>
          </w:p>
        </w:tc>
        <w:tc>
          <w:tcPr>
            <w:tcW w:w="6804" w:type="dxa"/>
            <w:vAlign w:val="center"/>
          </w:tcPr>
          <w:p w14:paraId="1CA90906" w14:textId="77777777" w:rsidR="00B41856" w:rsidRPr="008B5EA9" w:rsidRDefault="00B41856" w:rsidP="001B22C2">
            <w:pPr>
              <w:rPr>
                <w:rStyle w:val="TableTextChar"/>
              </w:rPr>
            </w:pPr>
            <w:r>
              <w:t>&lt;</w:t>
            </w:r>
            <w:r w:rsidRPr="008B5EA9">
              <w:rPr>
                <w:rStyle w:val="TableTextChar"/>
              </w:rPr>
              <w:t>Definition N&gt; Lorem ipsum dolor sit amet, consectetur adipiscing elit. Etiam at porta est, et lobortis sem. Duis imperdiet in nisl sed luctus. Vivamus hendrerit molestie urna, eu viverra velit porttitor sit amet. Donec nec ligula vitae elit venenatis tincidunt. Curabitur in est placerat, lobortis ante sit amet, tincidunt tortor. Duis ligula dui, tincidunt ut aliquam quis, gravida in libero. Nunc vel lacinia turpis. Etiam metus neque, ultricies eget odio eu, mollis ultricies lectus. Vestibulum consectetur turpis eget diam dignissim posuere.</w:t>
            </w:r>
          </w:p>
          <w:p w14:paraId="1BCBDBBC" w14:textId="77777777" w:rsidR="00B41856" w:rsidRDefault="00B41856" w:rsidP="00A77DD6">
            <w:pPr>
              <w:pStyle w:val="TableText"/>
            </w:pPr>
          </w:p>
        </w:tc>
      </w:tr>
      <w:tr w:rsidR="00B41856" w:rsidRPr="00DE22E0" w14:paraId="3EDF9E34" w14:textId="77777777" w:rsidTr="001B22C2">
        <w:tc>
          <w:tcPr>
            <w:tcW w:w="2008" w:type="dxa"/>
          </w:tcPr>
          <w:p w14:paraId="46E6450B" w14:textId="77777777" w:rsidR="00B41856" w:rsidRDefault="00B41856" w:rsidP="00A77DD6">
            <w:pPr>
              <w:pStyle w:val="TableText"/>
            </w:pPr>
          </w:p>
        </w:tc>
        <w:tc>
          <w:tcPr>
            <w:tcW w:w="6804" w:type="dxa"/>
          </w:tcPr>
          <w:p w14:paraId="0AF39D20" w14:textId="77777777" w:rsidR="00B41856" w:rsidRDefault="00B41856" w:rsidP="00A77DD6">
            <w:pPr>
              <w:pStyle w:val="TableText"/>
            </w:pPr>
          </w:p>
        </w:tc>
      </w:tr>
    </w:tbl>
    <w:p w14:paraId="23C518F8" w14:textId="77777777" w:rsidR="00B41856" w:rsidRPr="00B41856" w:rsidRDefault="00B41856" w:rsidP="00B41856">
      <w:pPr>
        <w:pStyle w:val="BodyText"/>
        <w:rPr>
          <w:lang w:val="en-US" w:eastAsia="ja-JP"/>
        </w:rPr>
      </w:pPr>
    </w:p>
    <w:p w14:paraId="1D8C1B23" w14:textId="77777777" w:rsidR="005971E4" w:rsidRPr="005971E4" w:rsidRDefault="005971E4" w:rsidP="005971E4">
      <w:pPr>
        <w:pStyle w:val="BodyText"/>
        <w:rPr>
          <w:lang w:val="en-US" w:eastAsia="ja-JP"/>
        </w:rPr>
      </w:pPr>
    </w:p>
    <w:p w14:paraId="22F9D99F" w14:textId="77777777" w:rsidR="004C75EC" w:rsidRDefault="004C75EC">
      <w:r>
        <w:br w:type="page"/>
      </w:r>
    </w:p>
    <w:p w14:paraId="661E5C4F" w14:textId="77777777" w:rsidR="00012E81" w:rsidRDefault="00012E81">
      <w:pPr>
        <w:sectPr w:rsidR="00012E81" w:rsidSect="000328AB">
          <w:headerReference w:type="default" r:id="rId22"/>
          <w:footerReference w:type="default" r:id="rId23"/>
          <w:headerReference w:type="first" r:id="rId24"/>
          <w:footerReference w:type="first" r:id="rId25"/>
          <w:pgSz w:w="11906" w:h="16838"/>
          <w:pgMar w:top="1440" w:right="1080" w:bottom="1440" w:left="1080" w:header="708" w:footer="708" w:gutter="0"/>
          <w:pgNumType w:start="0"/>
          <w:cols w:space="708"/>
          <w:titlePg/>
          <w:docGrid w:linePitch="360"/>
        </w:sectPr>
      </w:pPr>
    </w:p>
    <w:p w14:paraId="35C841B4" w14:textId="77777777" w:rsidR="00012E81" w:rsidRDefault="00012E81" w:rsidP="00012E81"/>
    <w:p w14:paraId="5E8D6BA8" w14:textId="77777777" w:rsidR="00012E81" w:rsidRDefault="00DB2839" w:rsidP="00012E81">
      <w:r w:rsidRPr="00DB2839">
        <w:rPr>
          <w:noProof/>
          <w:lang w:val="en-US"/>
        </w:rPr>
        <mc:AlternateContent>
          <mc:Choice Requires="wps">
            <w:drawing>
              <wp:anchor distT="0" distB="0" distL="114300" distR="114300" simplePos="0" relativeHeight="251649536" behindDoc="0" locked="0" layoutInCell="1" allowOverlap="1" wp14:anchorId="40335F59" wp14:editId="0ED2CF3F">
                <wp:simplePos x="0" y="0"/>
                <wp:positionH relativeFrom="column">
                  <wp:posOffset>-652780</wp:posOffset>
                </wp:positionH>
                <wp:positionV relativeFrom="paragraph">
                  <wp:posOffset>5809615</wp:posOffset>
                </wp:positionV>
                <wp:extent cx="3641725" cy="3782060"/>
                <wp:effectExtent l="0" t="0" r="15875" b="27940"/>
                <wp:wrapNone/>
                <wp:docPr id="27702" name="Rectangle 27702"/>
                <wp:cNvGraphicFramePr/>
                <a:graphic xmlns:a="http://schemas.openxmlformats.org/drawingml/2006/main">
                  <a:graphicData uri="http://schemas.microsoft.com/office/word/2010/wordprocessingShape">
                    <wps:wsp>
                      <wps:cNvSpPr/>
                      <wps:spPr>
                        <a:xfrm>
                          <a:off x="0" y="0"/>
                          <a:ext cx="3641725" cy="3782060"/>
                        </a:xfrm>
                        <a:prstGeom prst="rect">
                          <a:avLst/>
                        </a:prstGeom>
                        <a:no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2AD87" id="Rectangle 27702" o:spid="_x0000_s1026" style="position:absolute;margin-left:-51.4pt;margin-top:457.45pt;width:286.75pt;height:297.8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" filled="f" strokecolor="#f4b083 [1941]" strokeweight="1pt"/>
            </w:pict>
          </mc:Fallback>
        </mc:AlternateContent>
      </w:r>
      <w:r w:rsidRPr="00DB2839">
        <w:rPr>
          <w:noProof/>
          <w:lang w:val="en-US"/>
        </w:rPr>
        <w:drawing>
          <wp:anchor distT="0" distB="0" distL="114300" distR="114300" simplePos="0" relativeHeight="251648512" behindDoc="0" locked="0" layoutInCell="1" allowOverlap="1" wp14:anchorId="0ED31DC7" wp14:editId="48656A65">
            <wp:simplePos x="0" y="0"/>
            <wp:positionH relativeFrom="column">
              <wp:posOffset>-479358</wp:posOffset>
            </wp:positionH>
            <wp:positionV relativeFrom="paragraph">
              <wp:posOffset>5636260</wp:posOffset>
            </wp:positionV>
            <wp:extent cx="2647950" cy="3924935"/>
            <wp:effectExtent l="0" t="0" r="0" b="0"/>
            <wp:wrapNone/>
            <wp:docPr id="27701" name="Picture 2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1" name="Picture 2770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647950" cy="3924935"/>
                    </a:xfrm>
                    <a:prstGeom prst="rect">
                      <a:avLst/>
                    </a:prstGeom>
                  </pic:spPr>
                </pic:pic>
              </a:graphicData>
            </a:graphic>
          </wp:anchor>
        </w:drawing>
      </w:r>
      <w:r w:rsidR="00495D29">
        <w:rPr>
          <w:noProof/>
          <w:lang w:val="en-US"/>
        </w:rPr>
        <w:drawing>
          <wp:anchor distT="0" distB="0" distL="114300" distR="114300" simplePos="0" relativeHeight="251637248" behindDoc="0" locked="0" layoutInCell="1" allowOverlap="1" wp14:anchorId="6E45D910" wp14:editId="75AF7B9B">
            <wp:simplePos x="0" y="0"/>
            <wp:positionH relativeFrom="column">
              <wp:posOffset>3337560</wp:posOffset>
            </wp:positionH>
            <wp:positionV relativeFrom="paragraph">
              <wp:posOffset>6400800</wp:posOffset>
            </wp:positionV>
            <wp:extent cx="1165225" cy="3879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165225" cy="387985"/>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495D29">
        <w:rPr>
          <w:noProof/>
          <w:lang w:val="en-US"/>
        </w:rPr>
        <w:drawing>
          <wp:anchor distT="0" distB="0" distL="114300" distR="114300" simplePos="0" relativeHeight="251638272" behindDoc="0" locked="0" layoutInCell="1" allowOverlap="1" wp14:anchorId="41694D28" wp14:editId="6825DE1F">
            <wp:simplePos x="0" y="0"/>
            <wp:positionH relativeFrom="column">
              <wp:posOffset>5121275</wp:posOffset>
            </wp:positionH>
            <wp:positionV relativeFrom="paragraph">
              <wp:posOffset>6229350</wp:posOffset>
            </wp:positionV>
            <wp:extent cx="1118235" cy="561340"/>
            <wp:effectExtent l="0" t="0" r="5715" b="0"/>
            <wp:wrapNone/>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bwMode="auto">
                    <a:xfrm>
                      <a:off x="0" y="0"/>
                      <a:ext cx="1118235" cy="561340"/>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012E81">
        <w:rPr>
          <w:noProof/>
          <w:lang w:val="en-US"/>
        </w:rPr>
        <mc:AlternateContent>
          <mc:Choice Requires="wps">
            <w:drawing>
              <wp:anchor distT="0" distB="0" distL="114300" distR="114300" simplePos="0" relativeHeight="251639296" behindDoc="0" locked="0" layoutInCell="1" allowOverlap="1" wp14:anchorId="46A17CAE" wp14:editId="0FC72BFF">
                <wp:simplePos x="0" y="0"/>
                <wp:positionH relativeFrom="column">
                  <wp:posOffset>3093720</wp:posOffset>
                </wp:positionH>
                <wp:positionV relativeFrom="paragraph">
                  <wp:posOffset>6572250</wp:posOffset>
                </wp:positionV>
                <wp:extent cx="3657600" cy="2755900"/>
                <wp:effectExtent l="0" t="0" r="0" b="63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2755900"/>
                        </a:xfrm>
                        <a:prstGeom prst="rect">
                          <a:avLst/>
                        </a:prstGeom>
                        <a:noFill/>
                        <a:ln w="9525">
                          <a:noFill/>
                          <a:miter lim="800000"/>
                          <a:headEnd/>
                          <a:tailEnd/>
                        </a:ln>
                        <a:effectLst/>
                      </wps:spPr>
                      <wps:txbx>
                        <w:txbxContent>
                          <w:p w14:paraId="42FBCBFB" w14:textId="77777777" w:rsidR="00917FDD" w:rsidRPr="00B61E62" w:rsidRDefault="00917FDD" w:rsidP="00012E81">
                            <w:pPr>
                              <w:pStyle w:val="NormalWeb"/>
                              <w:spacing w:before="0" w:beforeAutospacing="0" w:after="0" w:afterAutospacing="0"/>
                              <w:textAlignment w:val="baseline"/>
                              <w:rPr>
                                <w:color w:val="808080" w:themeColor="background1" w:themeShade="80"/>
                              </w:rPr>
                            </w:pPr>
                            <w:r w:rsidRPr="00B61E62">
                              <w:rPr>
                                <w:rFonts w:asciiTheme="majorHAnsi" w:eastAsia="Calibri" w:hAnsi="Calibri Light"/>
                                <w:b/>
                                <w:bCs/>
                                <w:color w:val="808080" w:themeColor="background1" w:themeShade="80"/>
                                <w:kern w:val="24"/>
                                <w:lang w:val="en-US"/>
                              </w:rPr>
                              <w:t>COPYRIGHT NOTICE</w:t>
                            </w:r>
                          </w:p>
                          <w:p w14:paraId="50CD36B2" w14:textId="77777777" w:rsidR="00917FDD" w:rsidRDefault="00917FDD"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r w:rsidRPr="00B61E62">
                              <w:rPr>
                                <w:rFonts w:asciiTheme="majorHAnsi" w:eastAsia="Calibri" w:hAnsi="Calibri Light"/>
                                <w:color w:val="808080" w:themeColor="background1" w:themeShade="80"/>
                                <w:kern w:val="24"/>
                                <w:lang w:val="en-US"/>
                              </w:rPr>
                              <w:t xml:space="preserve">Copyright © 2013-15 </w:t>
                            </w:r>
                            <w:r w:rsidRPr="00B61E62">
                              <w:rPr>
                                <w:rFonts w:asciiTheme="majorHAnsi" w:hAnsi="Calibri Light"/>
                                <w:color w:val="808080" w:themeColor="background1" w:themeShade="80"/>
                                <w:kern w:val="24"/>
                                <w:lang w:val="en-US"/>
                              </w:rPr>
                              <w:t>Nagarro Software Pvt.</w:t>
                            </w:r>
                            <w:r w:rsidRPr="00B61E62">
                              <w:rPr>
                                <w:rFonts w:asciiTheme="majorHAnsi" w:eastAsia="Calibri" w:hAnsi="Calibri Light"/>
                                <w:color w:val="808080" w:themeColor="background1" w:themeShade="80"/>
                                <w:kern w:val="24"/>
                                <w:lang w:val="en-US"/>
                              </w:rPr>
                              <w:t xml:space="preserve"> Ltd</w:t>
                            </w:r>
                            <w:r w:rsidRPr="00B61E62">
                              <w:rPr>
                                <w:rFonts w:asciiTheme="majorHAnsi" w:hAnsi="Calibri Light"/>
                                <w:color w:val="808080" w:themeColor="background1" w:themeShade="80"/>
                                <w:kern w:val="24"/>
                                <w:lang w:val="en-US"/>
                              </w:rPr>
                              <w:t xml:space="preserve">. </w:t>
                            </w:r>
                            <w:r w:rsidRPr="00B61E62">
                              <w:rPr>
                                <w:rFonts w:asciiTheme="majorHAnsi" w:eastAsia="Calibri" w:hAnsi="Calibri Light"/>
                                <w:b/>
                                <w:bCs/>
                                <w:color w:val="808080" w:themeColor="background1" w:themeShade="80"/>
                                <w:kern w:val="24"/>
                                <w:lang w:val="en-US"/>
                              </w:rPr>
                              <w:t xml:space="preserve">All rights reserved. </w:t>
                            </w:r>
                          </w:p>
                          <w:p w14:paraId="6BB834AF" w14:textId="77777777" w:rsidR="00917FDD" w:rsidRDefault="00917FDD"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p>
                          <w:p w14:paraId="14CA1E9B" w14:textId="77777777" w:rsidR="00917FDD" w:rsidRPr="00B61E62" w:rsidRDefault="00917FDD" w:rsidP="00012E81">
                            <w:pPr>
                              <w:pStyle w:val="NormalWeb"/>
                              <w:kinsoku w:val="0"/>
                              <w:overflowPunct w:val="0"/>
                              <w:spacing w:before="0" w:beforeAutospacing="0" w:after="0" w:afterAutospacing="0"/>
                              <w:textAlignment w:val="baseline"/>
                              <w:rPr>
                                <w:color w:val="808080" w:themeColor="background1" w:themeShade="80"/>
                              </w:rPr>
                            </w:pPr>
                            <w:r w:rsidRPr="00B61E62">
                              <w:rPr>
                                <w:rFonts w:asciiTheme="majorHAnsi" w:eastAsia="Calibri" w:hAnsi="Calibri Light"/>
                                <w:color w:val="808080" w:themeColor="background1" w:themeShade="80"/>
                                <w:kern w:val="24"/>
                                <w:lang w:val="en-US"/>
                              </w:rPr>
                              <w:t xml:space="preserve">This document is confidential and proprietary to </w:t>
                            </w:r>
                            <w:r w:rsidRPr="00B61E62">
                              <w:rPr>
                                <w:rFonts w:asciiTheme="majorHAnsi" w:hAnsi="Calibri Light"/>
                                <w:color w:val="808080" w:themeColor="background1" w:themeShade="80"/>
                                <w:kern w:val="24"/>
                                <w:lang w:val="en-US"/>
                              </w:rPr>
                              <w:t>Nagarro Software Pvt. Ltd.</w:t>
                            </w:r>
                            <w:r w:rsidRPr="00B61E62">
                              <w:rPr>
                                <w:rFonts w:asciiTheme="majorHAnsi" w:eastAsia="Calibri" w:hAnsi="Calibri Light"/>
                                <w:color w:val="808080" w:themeColor="background1" w:themeShade="80"/>
                                <w:kern w:val="24"/>
                                <w:lang w:val="en-US"/>
                              </w:rPr>
                              <w:t xml:space="preserve"> and no part of it should be reproduced, published, transmitted or distributed in any form or by any means, electronic, mechanical, photocopying, recording or otherwise, or stored in any information storage or retrieval system of any nature nor should it be disclosed to third parties without the prior express written authorization of </w:t>
                            </w:r>
                            <w:r w:rsidRPr="00B61E62">
                              <w:rPr>
                                <w:rFonts w:asciiTheme="majorHAnsi" w:hAnsi="Calibri Light"/>
                                <w:color w:val="808080" w:themeColor="background1" w:themeShade="80"/>
                                <w:kern w:val="24"/>
                                <w:lang w:val="en-US"/>
                              </w:rPr>
                              <w:t>Nagarro Software Pvt. Ltd.</w:t>
                            </w:r>
                            <w:r w:rsidRPr="00B61E62">
                              <w:rPr>
                                <w:rFonts w:asciiTheme="majorHAnsi" w:hAnsi="Calibri Light" w:cstheme="minorBidi"/>
                                <w:color w:val="808080" w:themeColor="background1" w:themeShade="80"/>
                                <w:kern w:val="24"/>
                                <w:lang w:val="en-GB"/>
                              </w:rPr>
                              <w:t xml:space="preserve"> </w:t>
                            </w:r>
                          </w:p>
                        </w:txbxContent>
                      </wps:txbx>
                      <wps:bodyPr vert="horz" wrap="square" lIns="0" tIns="0" rIns="0" bIns="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17CAE" id="Rectangle 18" o:spid="_x0000_s1030" style="position:absolute;margin-left:243.6pt;margin-top:517.5pt;width:4in;height:21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" filled="f" stroked="f">
                <v:textbox inset="0,0,0,0">
                  <w:txbxContent>
                    <w:p w14:paraId="42FBCBFB" w14:textId="77777777" w:rsidR="00917FDD" w:rsidRPr="00B61E62" w:rsidRDefault="00917FDD" w:rsidP="00012E81">
                      <w:pPr>
                        <w:pStyle w:val="NormalWeb"/>
                        <w:spacing w:before="0" w:beforeAutospacing="0" w:after="0" w:afterAutospacing="0"/>
                        <w:textAlignment w:val="baseline"/>
                        <w:rPr>
                          <w:color w:val="808080" w:themeColor="background1" w:themeShade="80"/>
                        </w:rPr>
                      </w:pPr>
                      <w:r w:rsidRPr="00B61E62">
                        <w:rPr>
                          <w:rFonts w:asciiTheme="majorHAnsi" w:eastAsia="Calibri" w:hAnsi="Calibri Light"/>
                          <w:b/>
                          <w:bCs/>
                          <w:color w:val="808080" w:themeColor="background1" w:themeShade="80"/>
                          <w:kern w:val="24"/>
                          <w:lang w:val="en-US"/>
                        </w:rPr>
                        <w:t>COPYRIGHT NOTICE</w:t>
                      </w:r>
                    </w:p>
                    <w:p w14:paraId="50CD36B2" w14:textId="77777777" w:rsidR="00917FDD" w:rsidRDefault="00917FDD"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r w:rsidRPr="00B61E62">
                        <w:rPr>
                          <w:rFonts w:asciiTheme="majorHAnsi" w:eastAsia="Calibri" w:hAnsi="Calibri Light"/>
                          <w:color w:val="808080" w:themeColor="background1" w:themeShade="80"/>
                          <w:kern w:val="24"/>
                          <w:lang w:val="en-US"/>
                        </w:rPr>
                        <w:t xml:space="preserve">Copyright © 2013-15 </w:t>
                      </w:r>
                      <w:r w:rsidRPr="00B61E62">
                        <w:rPr>
                          <w:rFonts w:asciiTheme="majorHAnsi" w:hAnsi="Calibri Light"/>
                          <w:color w:val="808080" w:themeColor="background1" w:themeShade="80"/>
                          <w:kern w:val="24"/>
                          <w:lang w:val="en-US"/>
                        </w:rPr>
                        <w:t>Nagarro Software Pvt.</w:t>
                      </w:r>
                      <w:r w:rsidRPr="00B61E62">
                        <w:rPr>
                          <w:rFonts w:asciiTheme="majorHAnsi" w:eastAsia="Calibri" w:hAnsi="Calibri Light"/>
                          <w:color w:val="808080" w:themeColor="background1" w:themeShade="80"/>
                          <w:kern w:val="24"/>
                          <w:lang w:val="en-US"/>
                        </w:rPr>
                        <w:t xml:space="preserve"> Ltd</w:t>
                      </w:r>
                      <w:r w:rsidRPr="00B61E62">
                        <w:rPr>
                          <w:rFonts w:asciiTheme="majorHAnsi" w:hAnsi="Calibri Light"/>
                          <w:color w:val="808080" w:themeColor="background1" w:themeShade="80"/>
                          <w:kern w:val="24"/>
                          <w:lang w:val="en-US"/>
                        </w:rPr>
                        <w:t xml:space="preserve">. </w:t>
                      </w:r>
                      <w:r w:rsidRPr="00B61E62">
                        <w:rPr>
                          <w:rFonts w:asciiTheme="majorHAnsi" w:eastAsia="Calibri" w:hAnsi="Calibri Light"/>
                          <w:b/>
                          <w:bCs/>
                          <w:color w:val="808080" w:themeColor="background1" w:themeShade="80"/>
                          <w:kern w:val="24"/>
                          <w:lang w:val="en-US"/>
                        </w:rPr>
                        <w:t xml:space="preserve">All rights reserved. </w:t>
                      </w:r>
                    </w:p>
                    <w:p w14:paraId="6BB834AF" w14:textId="77777777" w:rsidR="00917FDD" w:rsidRDefault="00917FDD"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p>
                    <w:p w14:paraId="14CA1E9B" w14:textId="77777777" w:rsidR="00917FDD" w:rsidRPr="00B61E62" w:rsidRDefault="00917FDD" w:rsidP="00012E81">
                      <w:pPr>
                        <w:pStyle w:val="NormalWeb"/>
                        <w:kinsoku w:val="0"/>
                        <w:overflowPunct w:val="0"/>
                        <w:spacing w:before="0" w:beforeAutospacing="0" w:after="0" w:afterAutospacing="0"/>
                        <w:textAlignment w:val="baseline"/>
                        <w:rPr>
                          <w:color w:val="808080" w:themeColor="background1" w:themeShade="80"/>
                        </w:rPr>
                      </w:pPr>
                      <w:r w:rsidRPr="00B61E62">
                        <w:rPr>
                          <w:rFonts w:asciiTheme="majorHAnsi" w:eastAsia="Calibri" w:hAnsi="Calibri Light"/>
                          <w:color w:val="808080" w:themeColor="background1" w:themeShade="80"/>
                          <w:kern w:val="24"/>
                          <w:lang w:val="en-US"/>
                        </w:rPr>
                        <w:t xml:space="preserve">This document is confidential and proprietary to </w:t>
                      </w:r>
                      <w:r w:rsidRPr="00B61E62">
                        <w:rPr>
                          <w:rFonts w:asciiTheme="majorHAnsi" w:hAnsi="Calibri Light"/>
                          <w:color w:val="808080" w:themeColor="background1" w:themeShade="80"/>
                          <w:kern w:val="24"/>
                          <w:lang w:val="en-US"/>
                        </w:rPr>
                        <w:t>Nagarro Software Pvt. Ltd.</w:t>
                      </w:r>
                      <w:r w:rsidRPr="00B61E62">
                        <w:rPr>
                          <w:rFonts w:asciiTheme="majorHAnsi" w:eastAsia="Calibri" w:hAnsi="Calibri Light"/>
                          <w:color w:val="808080" w:themeColor="background1" w:themeShade="80"/>
                          <w:kern w:val="24"/>
                          <w:lang w:val="en-US"/>
                        </w:rPr>
                        <w:t xml:space="preserve"> and no part of it should be reproduced, published, transmitted or distributed in any form or by any means, electronic, mechanical, photocopying, recording or otherwise, or stored in any information storage or retrieval system of any nature nor should it be disclosed to third parties without the prior express written authorization of </w:t>
                      </w:r>
                      <w:r w:rsidRPr="00B61E62">
                        <w:rPr>
                          <w:rFonts w:asciiTheme="majorHAnsi" w:hAnsi="Calibri Light"/>
                          <w:color w:val="808080" w:themeColor="background1" w:themeShade="80"/>
                          <w:kern w:val="24"/>
                          <w:lang w:val="en-US"/>
                        </w:rPr>
                        <w:t>Nagarro Software Pvt. Ltd.</w:t>
                      </w:r>
                      <w:r w:rsidRPr="00B61E62">
                        <w:rPr>
                          <w:rFonts w:asciiTheme="majorHAnsi" w:hAnsi="Calibri Light" w:cstheme="minorBidi"/>
                          <w:color w:val="808080" w:themeColor="background1" w:themeShade="80"/>
                          <w:kern w:val="24"/>
                          <w:lang w:val="en-GB"/>
                        </w:rPr>
                        <w:t xml:space="preserve"> </w:t>
                      </w:r>
                    </w:p>
                  </w:txbxContent>
                </v:textbox>
              </v:rect>
            </w:pict>
          </mc:Fallback>
        </mc:AlternateContent>
      </w:r>
      <w:r w:rsidR="00012E81">
        <w:br w:type="page"/>
      </w:r>
    </w:p>
    <w:p w14:paraId="726800FE" w14:textId="77777777" w:rsidR="00012E81" w:rsidRDefault="00012E81" w:rsidP="00012E81">
      <w:pPr>
        <w:sectPr w:rsidR="00012E81" w:rsidSect="000328AB">
          <w:headerReference w:type="first" r:id="rId28"/>
          <w:pgSz w:w="11906" w:h="16838"/>
          <w:pgMar w:top="1440" w:right="1080" w:bottom="1440" w:left="1080" w:header="708" w:footer="708" w:gutter="0"/>
          <w:pgNumType w:start="0"/>
          <w:cols w:space="708"/>
          <w:titlePg/>
          <w:docGrid w:linePitch="360"/>
        </w:sectPr>
      </w:pPr>
    </w:p>
    <w:tbl>
      <w:tblPr>
        <w:tblStyle w:val="TableGrid"/>
        <w:tblW w:w="99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05"/>
        <w:gridCol w:w="1500"/>
        <w:gridCol w:w="3064"/>
        <w:gridCol w:w="4360"/>
      </w:tblGrid>
      <w:tr w:rsidR="00012E81" w14:paraId="52815A5B" w14:textId="77777777" w:rsidTr="001B22C2">
        <w:trPr>
          <w:trHeight w:val="271"/>
        </w:trPr>
        <w:tc>
          <w:tcPr>
            <w:tcW w:w="5569" w:type="dxa"/>
            <w:gridSpan w:val="3"/>
            <w:tcBorders>
              <w:top w:val="dotted" w:sz="4" w:space="0" w:color="auto"/>
              <w:left w:val="dotted" w:sz="4" w:space="0" w:color="auto"/>
              <w:bottom w:val="dotted" w:sz="4" w:space="0" w:color="auto"/>
              <w:right w:val="dotted" w:sz="4" w:space="0" w:color="auto"/>
            </w:tcBorders>
            <w:hideMark/>
          </w:tcPr>
          <w:p w14:paraId="1AFAFEDF" w14:textId="77777777" w:rsidR="00012E81" w:rsidRDefault="00012E81" w:rsidP="001B22C2">
            <w:pPr>
              <w:rPr>
                <w:b/>
              </w:rPr>
            </w:pPr>
            <w:r>
              <w:rPr>
                <w:b/>
              </w:rPr>
              <w:lastRenderedPageBreak/>
              <w:t>Revision History</w:t>
            </w:r>
          </w:p>
        </w:tc>
        <w:tc>
          <w:tcPr>
            <w:tcW w:w="4360" w:type="dxa"/>
            <w:tcBorders>
              <w:top w:val="dotted" w:sz="4" w:space="0" w:color="auto"/>
              <w:left w:val="dotted" w:sz="4" w:space="0" w:color="auto"/>
              <w:bottom w:val="dotted" w:sz="4" w:space="0" w:color="auto"/>
              <w:right w:val="dotted" w:sz="4" w:space="0" w:color="auto"/>
            </w:tcBorders>
          </w:tcPr>
          <w:p w14:paraId="2A106863" w14:textId="77777777" w:rsidR="00012E81" w:rsidRDefault="00012E81" w:rsidP="001B22C2">
            <w:pPr>
              <w:rPr>
                <w:b/>
              </w:rPr>
            </w:pPr>
          </w:p>
        </w:tc>
      </w:tr>
      <w:tr w:rsidR="00012E81" w14:paraId="6A3A70A2" w14:textId="77777777" w:rsidTr="001B22C2">
        <w:trPr>
          <w:trHeight w:val="271"/>
        </w:trPr>
        <w:tc>
          <w:tcPr>
            <w:tcW w:w="100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47743E55" w14:textId="77777777" w:rsidR="00012E81" w:rsidRDefault="00012E81" w:rsidP="001B22C2">
            <w:r>
              <w:t>Version</w:t>
            </w:r>
          </w:p>
        </w:tc>
        <w:tc>
          <w:tcPr>
            <w:tcW w:w="150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1882496" w14:textId="77777777" w:rsidR="00012E81" w:rsidRDefault="00012E81" w:rsidP="001B22C2">
            <w:r>
              <w:t>Date</w:t>
            </w:r>
          </w:p>
        </w:tc>
        <w:tc>
          <w:tcPr>
            <w:tcW w:w="3064"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6EF062EF" w14:textId="77777777" w:rsidR="00012E81" w:rsidRDefault="00012E81" w:rsidP="001B22C2">
            <w:r>
              <w:t>Author/Contributor</w:t>
            </w:r>
          </w:p>
        </w:tc>
        <w:tc>
          <w:tcPr>
            <w:tcW w:w="436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7105FDD" w14:textId="77777777" w:rsidR="00012E81" w:rsidRDefault="00012E81" w:rsidP="001B22C2">
            <w:r>
              <w:t>Comments</w:t>
            </w:r>
          </w:p>
        </w:tc>
      </w:tr>
      <w:tr w:rsidR="00012E81" w14:paraId="5FBEDABA" w14:textId="77777777" w:rsidTr="001B22C2">
        <w:trPr>
          <w:trHeight w:val="271"/>
        </w:trPr>
        <w:tc>
          <w:tcPr>
            <w:tcW w:w="1005" w:type="dxa"/>
            <w:tcBorders>
              <w:top w:val="dotted" w:sz="4" w:space="0" w:color="auto"/>
              <w:left w:val="dotted" w:sz="4" w:space="0" w:color="auto"/>
              <w:bottom w:val="dotted" w:sz="4" w:space="0" w:color="auto"/>
              <w:right w:val="dotted" w:sz="4" w:space="0" w:color="auto"/>
            </w:tcBorders>
          </w:tcPr>
          <w:p w14:paraId="5EFFDE67" w14:textId="77777777" w:rsidR="00012E81" w:rsidRDefault="00012E81" w:rsidP="00012E81">
            <w:r>
              <w:t>0.1</w:t>
            </w:r>
          </w:p>
        </w:tc>
        <w:tc>
          <w:tcPr>
            <w:tcW w:w="1500" w:type="dxa"/>
            <w:tcBorders>
              <w:top w:val="dotted" w:sz="4" w:space="0" w:color="auto"/>
              <w:left w:val="dotted" w:sz="4" w:space="0" w:color="auto"/>
              <w:bottom w:val="dotted" w:sz="4" w:space="0" w:color="auto"/>
              <w:right w:val="dotted" w:sz="4" w:space="0" w:color="auto"/>
            </w:tcBorders>
          </w:tcPr>
          <w:p w14:paraId="1903F04F" w14:textId="4B7D2BD7" w:rsidR="00012E81" w:rsidRDefault="00845AA2" w:rsidP="00012E81">
            <w:r>
              <w:t>10-04-2017</w:t>
            </w:r>
          </w:p>
        </w:tc>
        <w:tc>
          <w:tcPr>
            <w:tcW w:w="3064" w:type="dxa"/>
            <w:tcBorders>
              <w:top w:val="dotted" w:sz="4" w:space="0" w:color="auto"/>
              <w:left w:val="dotted" w:sz="4" w:space="0" w:color="auto"/>
              <w:bottom w:val="dotted" w:sz="4" w:space="0" w:color="auto"/>
              <w:right w:val="dotted" w:sz="4" w:space="0" w:color="auto"/>
            </w:tcBorders>
          </w:tcPr>
          <w:p w14:paraId="4726C6D6" w14:textId="1C07BDAF" w:rsidR="00012E81" w:rsidRDefault="00845AA2" w:rsidP="00012E81">
            <w:r>
              <w:t>Isha Gupta</w:t>
            </w:r>
          </w:p>
        </w:tc>
        <w:tc>
          <w:tcPr>
            <w:tcW w:w="4360" w:type="dxa"/>
            <w:tcBorders>
              <w:top w:val="dotted" w:sz="4" w:space="0" w:color="auto"/>
              <w:left w:val="dotted" w:sz="4" w:space="0" w:color="auto"/>
              <w:bottom w:val="dotted" w:sz="4" w:space="0" w:color="auto"/>
              <w:right w:val="dotted" w:sz="4" w:space="0" w:color="auto"/>
            </w:tcBorders>
          </w:tcPr>
          <w:p w14:paraId="35A6EC2A" w14:textId="7004AF99" w:rsidR="00012E81" w:rsidRDefault="00845AA2" w:rsidP="00012E81">
            <w:r>
              <w:t>First Draft</w:t>
            </w:r>
          </w:p>
        </w:tc>
      </w:tr>
      <w:tr w:rsidR="00012E81" w14:paraId="7C6A7E40" w14:textId="77777777" w:rsidTr="001B22C2">
        <w:trPr>
          <w:trHeight w:val="257"/>
        </w:trPr>
        <w:tc>
          <w:tcPr>
            <w:tcW w:w="1005" w:type="dxa"/>
            <w:tcBorders>
              <w:top w:val="dotted" w:sz="4" w:space="0" w:color="auto"/>
              <w:left w:val="dotted" w:sz="4" w:space="0" w:color="auto"/>
              <w:bottom w:val="dotted" w:sz="4" w:space="0" w:color="auto"/>
              <w:right w:val="dotted" w:sz="4" w:space="0" w:color="auto"/>
            </w:tcBorders>
          </w:tcPr>
          <w:p w14:paraId="37D9F8BF" w14:textId="52D216EA" w:rsidR="00012E81" w:rsidRDefault="00103395" w:rsidP="001B22C2">
            <w:r>
              <w:t>1.0</w:t>
            </w:r>
          </w:p>
        </w:tc>
        <w:tc>
          <w:tcPr>
            <w:tcW w:w="1500" w:type="dxa"/>
            <w:tcBorders>
              <w:top w:val="dotted" w:sz="4" w:space="0" w:color="auto"/>
              <w:left w:val="dotted" w:sz="4" w:space="0" w:color="auto"/>
              <w:bottom w:val="dotted" w:sz="4" w:space="0" w:color="auto"/>
              <w:right w:val="dotted" w:sz="4" w:space="0" w:color="auto"/>
            </w:tcBorders>
          </w:tcPr>
          <w:p w14:paraId="402895CC" w14:textId="3387C0E8" w:rsidR="00012E81" w:rsidRDefault="00103395" w:rsidP="001B22C2">
            <w:r>
              <w:t>18-05-2017</w:t>
            </w:r>
          </w:p>
        </w:tc>
        <w:tc>
          <w:tcPr>
            <w:tcW w:w="3064" w:type="dxa"/>
            <w:tcBorders>
              <w:top w:val="dotted" w:sz="4" w:space="0" w:color="auto"/>
              <w:left w:val="dotted" w:sz="4" w:space="0" w:color="auto"/>
              <w:bottom w:val="dotted" w:sz="4" w:space="0" w:color="auto"/>
              <w:right w:val="dotted" w:sz="4" w:space="0" w:color="auto"/>
            </w:tcBorders>
          </w:tcPr>
          <w:p w14:paraId="700787DA" w14:textId="18D7E94B" w:rsidR="00012E81" w:rsidRDefault="00103395" w:rsidP="001B22C2">
            <w:r>
              <w:t>Isha Gupta</w:t>
            </w:r>
          </w:p>
        </w:tc>
        <w:tc>
          <w:tcPr>
            <w:tcW w:w="4360" w:type="dxa"/>
            <w:tcBorders>
              <w:top w:val="dotted" w:sz="4" w:space="0" w:color="auto"/>
              <w:left w:val="dotted" w:sz="4" w:space="0" w:color="auto"/>
              <w:bottom w:val="dotted" w:sz="4" w:space="0" w:color="auto"/>
              <w:right w:val="dotted" w:sz="4" w:space="0" w:color="auto"/>
            </w:tcBorders>
          </w:tcPr>
          <w:p w14:paraId="6BF3A0BE" w14:textId="6CBDE30C" w:rsidR="00012E81" w:rsidRDefault="00103395" w:rsidP="001B22C2">
            <w:r>
              <w:t>Updated System specifications</w:t>
            </w:r>
          </w:p>
        </w:tc>
      </w:tr>
    </w:tbl>
    <w:p w14:paraId="1C7A4660" w14:textId="77777777" w:rsidR="00012E81" w:rsidRDefault="00012E81" w:rsidP="00012E81"/>
    <w:p w14:paraId="19EAA4B9" w14:textId="77777777" w:rsidR="00012E81" w:rsidRPr="009110BB" w:rsidRDefault="00012E81" w:rsidP="00012E81"/>
    <w:sectPr w:rsidR="00012E81" w:rsidRPr="009110BB" w:rsidSect="000328AB">
      <w:headerReference w:type="first" r:id="rId29"/>
      <w:footerReference w:type="first" r:id="rId3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1C6C8" w14:textId="77777777" w:rsidR="005D69D1" w:rsidRDefault="005D69D1" w:rsidP="00DD4638">
      <w:pPr>
        <w:spacing w:after="0" w:line="240" w:lineRule="auto"/>
      </w:pPr>
      <w:r>
        <w:separator/>
      </w:r>
    </w:p>
  </w:endnote>
  <w:endnote w:type="continuationSeparator" w:id="0">
    <w:p w14:paraId="6AD1D2C4" w14:textId="77777777" w:rsidR="005D69D1" w:rsidRDefault="005D69D1" w:rsidP="00DD4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8457C" w14:textId="2CFF8C6F" w:rsidR="00917FDD" w:rsidRDefault="00917FDD" w:rsidP="009D77CA">
    <w:pPr>
      <w:pStyle w:val="Footer"/>
      <w:tabs>
        <w:tab w:val="clear" w:pos="9026"/>
        <w:tab w:val="right" w:pos="9639"/>
      </w:tabs>
    </w:pPr>
    <w:r w:rsidRPr="00DD4638">
      <w:rPr>
        <w:noProof/>
        <w:lang w:val="en-US"/>
      </w:rPr>
      <w:drawing>
        <wp:anchor distT="0" distB="0" distL="114300" distR="114300" simplePos="0" relativeHeight="251664384" behindDoc="0" locked="0" layoutInCell="1" allowOverlap="1" wp14:anchorId="4B5C6244" wp14:editId="32329A94">
          <wp:simplePos x="0" y="0"/>
          <wp:positionH relativeFrom="margin">
            <wp:posOffset>-88900</wp:posOffset>
          </wp:positionH>
          <wp:positionV relativeFrom="margin">
            <wp:posOffset>9086850</wp:posOffset>
          </wp:positionV>
          <wp:extent cx="721995" cy="362585"/>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TIpBQSLwu9uGh6aqvfM7ysSgYaZeeG_QJDu4k3_0pNYEDfr6g&amp;t=1&amp;usg=__nAJFFWxJIs1IOkoIcLbYUKnnqR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21995" cy="36258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tab/>
      <w:t xml:space="preserve">Version </w:t>
    </w:r>
    <w:fldSimple w:instr=" DOCPROPERTY  Version  \* MERGEFORMAT ">
      <w:r>
        <w:t>0.1</w:t>
      </w:r>
    </w:fldSimple>
    <w:r>
      <w:tab/>
    </w:r>
    <w:r w:rsidRPr="00023BAF">
      <w:fldChar w:fldCharType="begin"/>
    </w:r>
    <w:r w:rsidRPr="00023BAF">
      <w:instrText xml:space="preserve"> PAGE  \* Arabic  \* MERGEFORMAT </w:instrText>
    </w:r>
    <w:r w:rsidRPr="00023BAF">
      <w:fldChar w:fldCharType="separate"/>
    </w:r>
    <w:r w:rsidR="008722E2">
      <w:rPr>
        <w:noProof/>
      </w:rPr>
      <w:t>15</w:t>
    </w:r>
    <w:r w:rsidRPr="00023BAF">
      <w:fldChar w:fldCharType="end"/>
    </w:r>
    <w:r w:rsidRPr="00023BAF">
      <w:t xml:space="preserve"> / </w:t>
    </w:r>
    <w:fldSimple w:instr=" NUMPAGES  \* Arabic  \* MERGEFORMAT ">
      <w:r w:rsidR="008722E2">
        <w:rPr>
          <w:noProof/>
        </w:rPr>
        <w:t>26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7FC66" w14:textId="77777777" w:rsidR="00917FDD" w:rsidRDefault="00917FDD">
    <w:pPr>
      <w:pStyle w:val="Footer"/>
    </w:pPr>
    <w:r>
      <w:rPr>
        <w:noProof/>
        <w:lang w:val="en-US"/>
      </w:rPr>
      <w:drawing>
        <wp:anchor distT="0" distB="0" distL="114300" distR="114300" simplePos="0" relativeHeight="251676672" behindDoc="0" locked="0" layoutInCell="1" allowOverlap="1" wp14:anchorId="5AD590FD" wp14:editId="4E2815EC">
          <wp:simplePos x="0" y="0"/>
          <wp:positionH relativeFrom="column">
            <wp:posOffset>-679450</wp:posOffset>
          </wp:positionH>
          <wp:positionV relativeFrom="paragraph">
            <wp:posOffset>-2093595</wp:posOffset>
          </wp:positionV>
          <wp:extent cx="2066925" cy="27146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2066925" cy="271462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97F94" w14:textId="77777777" w:rsidR="00917FDD" w:rsidRDefault="00917FDD">
    <w:pPr>
      <w:pStyle w:val="Footer"/>
    </w:pPr>
    <w:r>
      <w:rPr>
        <w:noProof/>
        <w:lang w:val="en-US"/>
      </w:rPr>
      <w:drawing>
        <wp:anchor distT="0" distB="0" distL="114300" distR="114300" simplePos="0" relativeHeight="251678720" behindDoc="0" locked="0" layoutInCell="1" allowOverlap="1" wp14:anchorId="5348B461" wp14:editId="273CD3E4">
          <wp:simplePos x="0" y="0"/>
          <wp:positionH relativeFrom="column">
            <wp:posOffset>-679450</wp:posOffset>
          </wp:positionH>
          <wp:positionV relativeFrom="paragraph">
            <wp:posOffset>-2093595</wp:posOffset>
          </wp:positionV>
          <wp:extent cx="2066925" cy="2714625"/>
          <wp:effectExtent l="0" t="0" r="9525" b="9525"/>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2066925" cy="271462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D93C0" w14:textId="77777777" w:rsidR="005D69D1" w:rsidRDefault="005D69D1" w:rsidP="00DD4638">
      <w:pPr>
        <w:spacing w:after="0" w:line="240" w:lineRule="auto"/>
      </w:pPr>
      <w:r>
        <w:separator/>
      </w:r>
    </w:p>
  </w:footnote>
  <w:footnote w:type="continuationSeparator" w:id="0">
    <w:p w14:paraId="641B3F1A" w14:textId="77777777" w:rsidR="005D69D1" w:rsidRDefault="005D69D1" w:rsidP="00DD4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5728A" w14:textId="77777777" w:rsidR="00917FDD" w:rsidRPr="00FB1D86" w:rsidRDefault="00917FDD" w:rsidP="00EB375F">
    <w:pPr>
      <w:tabs>
        <w:tab w:val="right" w:pos="9746"/>
      </w:tabs>
      <w:rPr>
        <w:sz w:val="36"/>
        <w:szCs w:val="36"/>
      </w:rPr>
    </w:pPr>
    <w:r>
      <w:rPr>
        <w:noProof/>
        <w:lang w:val="en-US"/>
      </w:rPr>
      <w:drawing>
        <wp:anchor distT="0" distB="0" distL="114300" distR="114300" simplePos="0" relativeHeight="251663359" behindDoc="1" locked="0" layoutInCell="1" allowOverlap="1" wp14:anchorId="46A2346D" wp14:editId="57C212E9">
          <wp:simplePos x="0" y="0"/>
          <wp:positionH relativeFrom="column">
            <wp:posOffset>6174105</wp:posOffset>
          </wp:positionH>
          <wp:positionV relativeFrom="paragraph">
            <wp:posOffset>-449580</wp:posOffset>
          </wp:positionV>
          <wp:extent cx="695960" cy="914400"/>
          <wp:effectExtent l="0" t="0" r="889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duotone>
                      <a:schemeClr val="accent2">
                        <a:shade val="45000"/>
                        <a:satMod val="135000"/>
                      </a:schemeClr>
                      <a:prstClr val="white"/>
                    </a:duotone>
                    <a:extLst>
                      <a:ext uri="{BEBA8EAE-BF5A-486C-A8C5-ECC9F3942E4B}">
                        <a14:imgProps xmlns:a14="http://schemas.microsoft.com/office/drawing/2010/main">
                          <a14:imgLayer r:embed="rId2">
                            <a14:imgEffect>
                              <a14:brightnessContrast contrast="-40000"/>
                            </a14:imgEffect>
                          </a14:imgLayer>
                        </a14:imgProps>
                      </a:ext>
                      <a:ext uri="{28A0092B-C50C-407E-A947-70E740481C1C}">
                        <a14:useLocalDpi xmlns:a14="http://schemas.microsoft.com/office/drawing/2010/main" val="0"/>
                      </a:ext>
                    </a:extLst>
                  </a:blip>
                  <a:stretch>
                    <a:fillRect/>
                  </a:stretch>
                </pic:blipFill>
                <pic:spPr>
                  <a:xfrm flipV="1">
                    <a:off x="0" y="0"/>
                    <a:ext cx="695960" cy="914400"/>
                  </a:xfrm>
                  <a:prstGeom prst="rect">
                    <a:avLst/>
                  </a:prstGeom>
                </pic:spPr>
              </pic:pic>
            </a:graphicData>
          </a:graphic>
          <wp14:sizeRelH relativeFrom="page">
            <wp14:pctWidth>0</wp14:pctWidth>
          </wp14:sizeRelH>
          <wp14:sizeRelV relativeFrom="page">
            <wp14:pctHeight>0</wp14:pctHeight>
          </wp14:sizeRelV>
        </wp:anchor>
      </w:drawing>
    </w:r>
    <w:sdt>
      <w:sdtPr>
        <w:rPr>
          <w:color w:val="833C0B" w:themeColor="accent2" w:themeShade="80"/>
        </w:rPr>
        <w:alias w:val="Title"/>
        <w:tag w:val=""/>
        <w:id w:val="-1199697411"/>
        <w:dataBinding w:prefixMappings="xmlns:ns0='http://purl.org/dc/elements/1.1/' xmlns:ns1='http://schemas.openxmlformats.org/package/2006/metadata/core-properties' " w:xpath="/ns1:coreProperties[1]/ns0:title[1]" w:storeItemID="{6C3C8BC8-F283-45AE-878A-BAB7291924A1}"/>
        <w:text/>
      </w:sdtPr>
      <w:sdtEndPr/>
      <w:sdtContent>
        <w:r>
          <w:rPr>
            <w:color w:val="833C0B" w:themeColor="accent2" w:themeShade="80"/>
          </w:rPr>
          <w:t>Electronic Insurance Policy</w:t>
        </w:r>
      </w:sdtContent>
    </w:sdt>
    <w:r>
      <w:tab/>
    </w:r>
    <w:sdt>
      <w:sdtPr>
        <w:rPr>
          <w:color w:val="833C0B" w:themeColor="accent2" w:themeShade="80"/>
        </w:rPr>
        <w:alias w:val="Subtitle"/>
        <w:tag w:val=""/>
        <w:id w:val="1419062193"/>
        <w:dataBinding w:prefixMappings="xmlns:ns0='http://purl.org/dc/elements/1.1/' xmlns:ns1='http://schemas.openxmlformats.org/package/2006/metadata/core-properties' " w:xpath="/ns1:coreProperties[1]/ns0:subject[1]" w:storeItemID="{6C3C8BC8-F283-45AE-878A-BAB7291924A1}"/>
        <w:text/>
      </w:sdtPr>
      <w:sdtEndPr>
        <w:rPr>
          <w:b/>
        </w:rPr>
      </w:sdtEndPr>
      <w:sdtContent>
        <w:r>
          <w:rPr>
            <w:color w:val="833C0B" w:themeColor="accent2" w:themeShade="80"/>
          </w:rPr>
          <w:t>High Level Design Document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75EC1" w14:textId="77777777" w:rsidR="00917FDD" w:rsidRDefault="00917FDD">
    <w:pPr>
      <w:pStyle w:val="Header"/>
    </w:pPr>
    <w:r w:rsidRPr="00647E3B">
      <w:rPr>
        <w:noProof/>
        <w:lang w:val="en-US"/>
      </w:rPr>
      <mc:AlternateContent>
        <mc:Choice Requires="wps">
          <w:drawing>
            <wp:anchor distT="0" distB="0" distL="114300" distR="114300" simplePos="0" relativeHeight="251671552" behindDoc="0" locked="0" layoutInCell="1" allowOverlap="1" wp14:anchorId="5A60EB5E" wp14:editId="5332598D">
              <wp:simplePos x="0" y="0"/>
              <wp:positionH relativeFrom="column">
                <wp:posOffset>2941320</wp:posOffset>
              </wp:positionH>
              <wp:positionV relativeFrom="paragraph">
                <wp:posOffset>6168390</wp:posOffset>
              </wp:positionV>
              <wp:extent cx="0" cy="4345940"/>
              <wp:effectExtent l="95250" t="38100" r="57150" b="16510"/>
              <wp:wrapNone/>
              <wp:docPr id="41" name="Straight Arrow Connector 41"/>
              <wp:cNvGraphicFramePr/>
              <a:graphic xmlns:a="http://schemas.openxmlformats.org/drawingml/2006/main">
                <a:graphicData uri="http://schemas.microsoft.com/office/word/2010/wordprocessingShape">
                  <wps:wsp>
                    <wps:cNvCnPr/>
                    <wps:spPr>
                      <a:xfrm flipV="1">
                        <a:off x="0" y="0"/>
                        <a:ext cx="0" cy="4345940"/>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9C3FA4" id="_x0000_t32" coordsize="21600,21600" o:spt="32" o:oned="t" path="m,l21600,21600e" filled="f">
              <v:path arrowok="t" fillok="f" o:connecttype="none"/>
              <o:lock v:ext="edit" shapetype="t"/>
            </v:shapetype>
            <v:shape id="Straight Arrow Connector 41" o:spid="_x0000_s1026" type="#_x0000_t32" style="position:absolute;margin-left:231.6pt;margin-top:485.7pt;width:0;height:342.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" strokecolor="#f4b083 [1941]" strokeweight=".5pt">
              <v:stroke endarrow="open" joinstyle="miter"/>
            </v:shape>
          </w:pict>
        </mc:Fallback>
      </mc:AlternateContent>
    </w:r>
    <w:r w:rsidRPr="00647E3B">
      <w:rPr>
        <w:noProof/>
        <w:lang w:val="en-US"/>
      </w:rPr>
      <mc:AlternateContent>
        <mc:Choice Requires="wps">
          <w:drawing>
            <wp:anchor distT="0" distB="0" distL="114300" distR="114300" simplePos="0" relativeHeight="251672576" behindDoc="0" locked="0" layoutInCell="1" allowOverlap="1" wp14:anchorId="4DA25F59" wp14:editId="6930AD1A">
              <wp:simplePos x="0" y="0"/>
              <wp:positionH relativeFrom="column">
                <wp:posOffset>3034665</wp:posOffset>
              </wp:positionH>
              <wp:positionV relativeFrom="paragraph">
                <wp:posOffset>5431790</wp:posOffset>
              </wp:positionV>
              <wp:extent cx="0" cy="5083175"/>
              <wp:effectExtent l="95250" t="38100" r="57150" b="22225"/>
              <wp:wrapNone/>
              <wp:docPr id="42" name="Straight Arrow Connector 42"/>
              <wp:cNvGraphicFramePr/>
              <a:graphic xmlns:a="http://schemas.openxmlformats.org/drawingml/2006/main">
                <a:graphicData uri="http://schemas.microsoft.com/office/word/2010/wordprocessingShape">
                  <wps:wsp>
                    <wps:cNvCnPr/>
                    <wps:spPr>
                      <a:xfrm flipV="1">
                        <a:off x="0" y="0"/>
                        <a:ext cx="0" cy="5083175"/>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8CB9B" id="Straight Arrow Connector 42" o:spid="_x0000_s1026" type="#_x0000_t32" style="position:absolute;margin-left:238.95pt;margin-top:427.7pt;width:0;height:400.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" strokecolor="#f4b083 [1941]" strokeweight=".5pt">
              <v:stroke endarrow="open" joinstyle="miter"/>
            </v:shape>
          </w:pict>
        </mc:Fallback>
      </mc:AlternateContent>
    </w:r>
    <w:r w:rsidRPr="00647E3B">
      <w:rPr>
        <w:noProof/>
        <w:lang w:val="en-US"/>
      </w:rPr>
      <mc:AlternateContent>
        <mc:Choice Requires="wps">
          <w:drawing>
            <wp:anchor distT="0" distB="0" distL="114300" distR="114300" simplePos="0" relativeHeight="251673600" behindDoc="0" locked="0" layoutInCell="1" allowOverlap="1" wp14:anchorId="0B6D9B23" wp14:editId="06E53548">
              <wp:simplePos x="0" y="0"/>
              <wp:positionH relativeFrom="column">
                <wp:posOffset>3116580</wp:posOffset>
              </wp:positionH>
              <wp:positionV relativeFrom="paragraph">
                <wp:posOffset>4812030</wp:posOffset>
              </wp:positionV>
              <wp:extent cx="0" cy="5819775"/>
              <wp:effectExtent l="95250" t="38100" r="57150" b="9525"/>
              <wp:wrapNone/>
              <wp:docPr id="43" name="Straight Arrow Connector 43"/>
              <wp:cNvGraphicFramePr/>
              <a:graphic xmlns:a="http://schemas.openxmlformats.org/drawingml/2006/main">
                <a:graphicData uri="http://schemas.microsoft.com/office/word/2010/wordprocessingShape">
                  <wps:wsp>
                    <wps:cNvCnPr/>
                    <wps:spPr>
                      <a:xfrm flipV="1">
                        <a:off x="0" y="0"/>
                        <a:ext cx="0" cy="5819775"/>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E8467" id="Straight Arrow Connector 43" o:spid="_x0000_s1026" type="#_x0000_t32" style="position:absolute;margin-left:245.4pt;margin-top:378.9pt;width:0;height:458.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" strokecolor="#f4b083 [1941]" strokeweight=".5pt">
              <v:stroke endarrow="open" joinstyle="miter"/>
            </v:shape>
          </w:pict>
        </mc:Fallback>
      </mc:AlternateContent>
    </w:r>
    <w:r w:rsidRPr="00647E3B">
      <w:rPr>
        <w:noProof/>
        <w:lang w:val="en-US"/>
      </w:rPr>
      <mc:AlternateContent>
        <mc:Choice Requires="wps">
          <w:drawing>
            <wp:anchor distT="0" distB="0" distL="114300" distR="114300" simplePos="0" relativeHeight="251674624" behindDoc="0" locked="0" layoutInCell="1" allowOverlap="1" wp14:anchorId="2239BB0A" wp14:editId="1BC924BC">
              <wp:simplePos x="0" y="0"/>
              <wp:positionH relativeFrom="column">
                <wp:posOffset>2860040</wp:posOffset>
              </wp:positionH>
              <wp:positionV relativeFrom="paragraph">
                <wp:posOffset>7410450</wp:posOffset>
              </wp:positionV>
              <wp:extent cx="0" cy="3103880"/>
              <wp:effectExtent l="95250" t="38100" r="57150" b="20320"/>
              <wp:wrapNone/>
              <wp:docPr id="44" name="Straight Arrow Connector 44"/>
              <wp:cNvGraphicFramePr/>
              <a:graphic xmlns:a="http://schemas.openxmlformats.org/drawingml/2006/main">
                <a:graphicData uri="http://schemas.microsoft.com/office/word/2010/wordprocessingShape">
                  <wps:wsp>
                    <wps:cNvCnPr/>
                    <wps:spPr>
                      <a:xfrm flipV="1">
                        <a:off x="0" y="0"/>
                        <a:ext cx="0" cy="3103880"/>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3B37B" id="Straight Arrow Connector 44" o:spid="_x0000_s1026" type="#_x0000_t32" style="position:absolute;margin-left:225.2pt;margin-top:583.5pt;width:0;height:244.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" strokecolor="#f4b083 [1941]" strokeweight=".5pt">
              <v:stroke endarrow="open" joinstyle="miter"/>
            </v:shape>
          </w:pict>
        </mc:Fallback>
      </mc:AlternateContent>
    </w:r>
    <w:r w:rsidRPr="00647E3B">
      <w:rPr>
        <w:noProof/>
        <w:lang w:val="en-US"/>
      </w:rPr>
      <mc:AlternateContent>
        <mc:Choice Requires="wps">
          <w:drawing>
            <wp:anchor distT="0" distB="0" distL="114300" distR="114300" simplePos="0" relativeHeight="251666432" behindDoc="0" locked="0" layoutInCell="1" allowOverlap="1" wp14:anchorId="0E92F952" wp14:editId="37737B08">
              <wp:simplePos x="0" y="0"/>
              <wp:positionH relativeFrom="column">
                <wp:posOffset>4999355</wp:posOffset>
              </wp:positionH>
              <wp:positionV relativeFrom="paragraph">
                <wp:posOffset>830580</wp:posOffset>
              </wp:positionV>
              <wp:extent cx="0" cy="4345940"/>
              <wp:effectExtent l="0" t="77470" r="0" b="113030"/>
              <wp:wrapNone/>
              <wp:docPr id="45" name="Straight Arrow Connector 45"/>
              <wp:cNvGraphicFramePr/>
              <a:graphic xmlns:a="http://schemas.openxmlformats.org/drawingml/2006/main">
                <a:graphicData uri="http://schemas.microsoft.com/office/word/2010/wordprocessingShape">
                  <wps:wsp>
                    <wps:cNvCnPr/>
                    <wps:spPr>
                      <a:xfrm rot="16200000" flipV="1">
                        <a:off x="0" y="0"/>
                        <a:ext cx="0" cy="4345940"/>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1146A" id="Straight Arrow Connector 45" o:spid="_x0000_s1026" type="#_x0000_t32" style="position:absolute;margin-left:393.65pt;margin-top:65.4pt;width:0;height:342.2pt;rotation:90;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" strokecolor="#f4b083 [1941]" strokeweight=".5pt">
              <v:stroke endarrow="open" joinstyle="miter"/>
            </v:shape>
          </w:pict>
        </mc:Fallback>
      </mc:AlternateContent>
    </w:r>
    <w:r w:rsidRPr="00647E3B">
      <w:rPr>
        <w:noProof/>
        <w:lang w:val="en-US"/>
      </w:rPr>
      <mc:AlternateContent>
        <mc:Choice Requires="wps">
          <w:drawing>
            <wp:anchor distT="0" distB="0" distL="114300" distR="114300" simplePos="0" relativeHeight="251667456" behindDoc="0" locked="0" layoutInCell="1" allowOverlap="1" wp14:anchorId="6443BD3E" wp14:editId="15BFDD7A">
              <wp:simplePos x="0" y="0"/>
              <wp:positionH relativeFrom="column">
                <wp:posOffset>4600258</wp:posOffset>
              </wp:positionH>
              <wp:positionV relativeFrom="paragraph">
                <wp:posOffset>377507</wp:posOffset>
              </wp:positionV>
              <wp:extent cx="0" cy="5083175"/>
              <wp:effectExtent l="0" t="84138" r="0" b="106362"/>
              <wp:wrapNone/>
              <wp:docPr id="46" name="Straight Arrow Connector 46"/>
              <wp:cNvGraphicFramePr/>
              <a:graphic xmlns:a="http://schemas.openxmlformats.org/drawingml/2006/main">
                <a:graphicData uri="http://schemas.microsoft.com/office/word/2010/wordprocessingShape">
                  <wps:wsp>
                    <wps:cNvCnPr/>
                    <wps:spPr>
                      <a:xfrm rot="16200000" flipV="1">
                        <a:off x="0" y="0"/>
                        <a:ext cx="0" cy="5083175"/>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775E4" id="Straight Arrow Connector 46" o:spid="_x0000_s1026" type="#_x0000_t32" style="position:absolute;margin-left:362.25pt;margin-top:29.7pt;width:0;height:400.25pt;rotation:90;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" strokecolor="#f4b083 [1941]" strokeweight=".5pt">
              <v:stroke endarrow="open" joinstyle="miter"/>
            </v:shape>
          </w:pict>
        </mc:Fallback>
      </mc:AlternateContent>
    </w:r>
    <w:r w:rsidRPr="00647E3B">
      <w:rPr>
        <w:noProof/>
        <w:lang w:val="en-US"/>
      </w:rPr>
      <mc:AlternateContent>
        <mc:Choice Requires="wps">
          <w:drawing>
            <wp:anchor distT="0" distB="0" distL="114300" distR="114300" simplePos="0" relativeHeight="251668480" behindDoc="0" locked="0" layoutInCell="1" allowOverlap="1" wp14:anchorId="7CA03EA6" wp14:editId="2A906263">
              <wp:simplePos x="0" y="0"/>
              <wp:positionH relativeFrom="column">
                <wp:posOffset>4425633</wp:posOffset>
              </wp:positionH>
              <wp:positionV relativeFrom="paragraph">
                <wp:posOffset>-66993</wp:posOffset>
              </wp:positionV>
              <wp:extent cx="0" cy="5819775"/>
              <wp:effectExtent l="4762" t="71438" r="0" b="119062"/>
              <wp:wrapNone/>
              <wp:docPr id="47" name="Straight Arrow Connector 47"/>
              <wp:cNvGraphicFramePr/>
              <a:graphic xmlns:a="http://schemas.openxmlformats.org/drawingml/2006/main">
                <a:graphicData uri="http://schemas.microsoft.com/office/word/2010/wordprocessingShape">
                  <wps:wsp>
                    <wps:cNvCnPr/>
                    <wps:spPr>
                      <a:xfrm rot="16200000" flipV="1">
                        <a:off x="0" y="0"/>
                        <a:ext cx="0" cy="5819775"/>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AC759" id="Straight Arrow Connector 47" o:spid="_x0000_s1026" type="#_x0000_t32" style="position:absolute;margin-left:348.5pt;margin-top:-5.3pt;width:0;height:458.25pt;rotation:90;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" strokecolor="#f4b083 [1941]" strokeweight=".5pt">
              <v:stroke endarrow="open" joinstyle="miter"/>
            </v:shape>
          </w:pict>
        </mc:Fallback>
      </mc:AlternateContent>
    </w:r>
    <w:r w:rsidRPr="00647E3B">
      <w:rPr>
        <w:noProof/>
        <w:lang w:val="en-US"/>
      </w:rPr>
      <mc:AlternateContent>
        <mc:Choice Requires="wps">
          <w:drawing>
            <wp:anchor distT="0" distB="0" distL="114300" distR="114300" simplePos="0" relativeHeight="251669504" behindDoc="0" locked="0" layoutInCell="1" allowOverlap="1" wp14:anchorId="001B4204" wp14:editId="30C042F5">
              <wp:simplePos x="0" y="0"/>
              <wp:positionH relativeFrom="column">
                <wp:posOffset>5612130</wp:posOffset>
              </wp:positionH>
              <wp:positionV relativeFrom="paragraph">
                <wp:posOffset>1538605</wp:posOffset>
              </wp:positionV>
              <wp:extent cx="0" cy="3103880"/>
              <wp:effectExtent l="0" t="85090" r="0" b="105410"/>
              <wp:wrapNone/>
              <wp:docPr id="48" name="Straight Arrow Connector 48"/>
              <wp:cNvGraphicFramePr/>
              <a:graphic xmlns:a="http://schemas.openxmlformats.org/drawingml/2006/main">
                <a:graphicData uri="http://schemas.microsoft.com/office/word/2010/wordprocessingShape">
                  <wps:wsp>
                    <wps:cNvCnPr/>
                    <wps:spPr>
                      <a:xfrm rot="16200000" flipV="1">
                        <a:off x="0" y="0"/>
                        <a:ext cx="0" cy="3103880"/>
                      </a:xfrm>
                      <a:prstGeom prst="straightConnector1">
                        <a:avLst/>
                      </a:prstGeom>
                      <a:ln>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1165E" id="Straight Arrow Connector 48" o:spid="_x0000_s1026" type="#_x0000_t32" style="position:absolute;margin-left:441.9pt;margin-top:121.15pt;width:0;height:244.4pt;rotation:90;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" strokecolor="#f4b083 [1941]" strokeweight=".5pt">
              <v:stroke endarrow="open"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5F13" w14:textId="77777777" w:rsidR="00917FDD" w:rsidRDefault="00917FDD">
    <w:pPr>
      <w:pStyle w:val="Header"/>
    </w:pPr>
    <w:r>
      <w:rPr>
        <w:noProof/>
        <w:lang w:val="en-US"/>
      </w:rPr>
      <w:drawing>
        <wp:anchor distT="0" distB="0" distL="114300" distR="114300" simplePos="0" relativeHeight="251680768" behindDoc="1" locked="0" layoutInCell="1" allowOverlap="1" wp14:anchorId="72DDDAAB" wp14:editId="441ACD74">
          <wp:simplePos x="0" y="0"/>
          <wp:positionH relativeFrom="column">
            <wp:posOffset>5255260</wp:posOffset>
          </wp:positionH>
          <wp:positionV relativeFrom="paragraph">
            <wp:posOffset>-417195</wp:posOffset>
          </wp:positionV>
          <wp:extent cx="1612265" cy="2117090"/>
          <wp:effectExtent l="0" t="0" r="6985" b="0"/>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flipV="1">
                    <a:off x="0" y="0"/>
                    <a:ext cx="1612265" cy="211709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58456" w14:textId="77777777" w:rsidR="00917FDD" w:rsidRDefault="00917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4C2E07F6"/>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F1E2027"/>
    <w:multiLevelType w:val="multilevel"/>
    <w:tmpl w:val="566CC0D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0291DEE"/>
    <w:multiLevelType w:val="multilevel"/>
    <w:tmpl w:val="BB80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6E1787"/>
    <w:multiLevelType w:val="multilevel"/>
    <w:tmpl w:val="ADB0BE12"/>
    <w:lvl w:ilvl="0">
      <w:start w:val="1"/>
      <w:numFmt w:val="upperLetter"/>
      <w:pStyle w:val="AppendixTitle"/>
      <w:suff w:val="space"/>
      <w:lvlText w:val="Appendix.%1"/>
      <w:lvlJc w:val="left"/>
      <w:pPr>
        <w:ind w:left="0" w:firstLine="0"/>
      </w:pPr>
      <w:rPr>
        <w:rFonts w:hint="default"/>
      </w:rPr>
    </w:lvl>
    <w:lvl w:ilvl="1">
      <w:start w:val="1"/>
      <w:numFmt w:val="decimal"/>
      <w:pStyle w:val="AppendixHeading1"/>
      <w:suff w:val="space"/>
      <w:lvlText w:val="%1.%2"/>
      <w:lvlJc w:val="left"/>
      <w:pPr>
        <w:ind w:left="-1049" w:firstLine="0"/>
      </w:pPr>
      <w:rPr>
        <w:rFonts w:hint="default"/>
      </w:rPr>
    </w:lvl>
    <w:lvl w:ilvl="2">
      <w:start w:val="1"/>
      <w:numFmt w:val="decimal"/>
      <w:pStyle w:val="AppendixHeading2"/>
      <w:suff w:val="space"/>
      <w:lvlText w:val="%1.%2.%3"/>
      <w:lvlJc w:val="left"/>
      <w:pPr>
        <w:ind w:left="0" w:firstLine="0"/>
      </w:pPr>
      <w:rPr>
        <w:rFonts w:hint="default"/>
      </w:rPr>
    </w:lvl>
    <w:lvl w:ilvl="3">
      <w:start w:val="1"/>
      <w:numFmt w:val="decimal"/>
      <w:suff w:val="space"/>
      <w:lvlText w:val="%1.%2.%3.%4"/>
      <w:lvlJc w:val="left"/>
      <w:pPr>
        <w:ind w:left="-1049"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C4A0CBC"/>
    <w:multiLevelType w:val="hybridMultilevel"/>
    <w:tmpl w:val="C5A61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F0189"/>
    <w:multiLevelType w:val="hybridMultilevel"/>
    <w:tmpl w:val="25605256"/>
    <w:lvl w:ilvl="0" w:tplc="2CC264A0">
      <w:start w:val="1"/>
      <w:numFmt w:val="bullet"/>
      <w:pStyle w:val="BulletList1"/>
      <w:lvlText w:val=""/>
      <w:lvlJc w:val="left"/>
      <w:pPr>
        <w:ind w:left="360" w:hanging="360"/>
      </w:pPr>
      <w:rPr>
        <w:rFonts w:ascii="Symbol" w:hAnsi="Symbol" w:hint="default"/>
        <w:sz w:val="20"/>
        <w:szCs w:val="2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526AFE"/>
    <w:multiLevelType w:val="hybridMultilevel"/>
    <w:tmpl w:val="A41A0FC2"/>
    <w:lvl w:ilvl="0" w:tplc="00F4E6F2">
      <w:start w:val="1"/>
      <w:numFmt w:val="bullet"/>
      <w:pStyle w:val="Table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DB1C7A"/>
    <w:multiLevelType w:val="hybridMultilevel"/>
    <w:tmpl w:val="53FC3A44"/>
    <w:lvl w:ilvl="0" w:tplc="1EB8D40E">
      <w:start w:val="1"/>
      <w:numFmt w:val="lowerRoman"/>
      <w:pStyle w:val="Numberinglist2"/>
      <w:lvlText w:val="%1."/>
      <w:lvlJc w:val="left"/>
      <w:pPr>
        <w:ind w:left="1287" w:hanging="360"/>
      </w:pPr>
      <w:rPr>
        <w:rFonts w:hint="default"/>
        <w:b w:val="0"/>
      </w:rPr>
    </w:lvl>
    <w:lvl w:ilvl="1" w:tplc="40090019">
      <w:start w:val="1"/>
      <w:numFmt w:val="lowerLetter"/>
      <w:pStyle w:val="Numberinglist3"/>
      <w:lvlText w:val="%2."/>
      <w:lvlJc w:val="left"/>
      <w:pPr>
        <w:ind w:left="2007" w:hanging="360"/>
      </w:pPr>
    </w:lvl>
    <w:lvl w:ilvl="2" w:tplc="4009001B">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8" w15:restartNumberingAfterBreak="0">
    <w:nsid w:val="2A606443"/>
    <w:multiLevelType w:val="hybridMultilevel"/>
    <w:tmpl w:val="77B4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33487"/>
    <w:multiLevelType w:val="hybridMultilevel"/>
    <w:tmpl w:val="B81A5E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980A5E"/>
    <w:multiLevelType w:val="hybridMultilevel"/>
    <w:tmpl w:val="093ED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F46DC"/>
    <w:multiLevelType w:val="hybridMultilevel"/>
    <w:tmpl w:val="6C8CD7D8"/>
    <w:lvl w:ilvl="0" w:tplc="2CD69086">
      <w:start w:val="1"/>
      <w:numFmt w:val="decimal"/>
      <w:pStyle w:val="Numberinglist1"/>
      <w:lvlText w:val="%1."/>
      <w:lvlJc w:val="left"/>
      <w:pPr>
        <w:ind w:left="360" w:hanging="360"/>
      </w:pPr>
      <w:rPr>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98D23132">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2C82309"/>
    <w:multiLevelType w:val="multilevel"/>
    <w:tmpl w:val="14AA0C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6FD249B"/>
    <w:multiLevelType w:val="hybridMultilevel"/>
    <w:tmpl w:val="302E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750D7"/>
    <w:multiLevelType w:val="hybridMultilevel"/>
    <w:tmpl w:val="0E2E36CE"/>
    <w:lvl w:ilvl="0" w:tplc="001A31B0">
      <w:start w:val="1"/>
      <w:numFmt w:val="bullet"/>
      <w:pStyle w:val="BulletList2"/>
      <w:lvlText w:val="o"/>
      <w:lvlJc w:val="left"/>
      <w:pPr>
        <w:ind w:left="1647" w:hanging="360"/>
      </w:pPr>
      <w:rPr>
        <w:rFonts w:ascii="Courier New" w:hAnsi="Courier New" w:cs="Courier New" w:hint="default"/>
      </w:rPr>
    </w:lvl>
    <w:lvl w:ilvl="1" w:tplc="40090003">
      <w:start w:val="1"/>
      <w:numFmt w:val="bullet"/>
      <w:lvlText w:val="o"/>
      <w:lvlJc w:val="left"/>
      <w:pPr>
        <w:ind w:left="2367" w:hanging="360"/>
      </w:pPr>
      <w:rPr>
        <w:rFonts w:ascii="Courier New" w:hAnsi="Courier New" w:cs="Courier New" w:hint="default"/>
      </w:rPr>
    </w:lvl>
    <w:lvl w:ilvl="2" w:tplc="7BC482E8">
      <w:start w:val="1"/>
      <w:numFmt w:val="bullet"/>
      <w:pStyle w:val="BulletList3"/>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5" w15:restartNumberingAfterBreak="0">
    <w:nsid w:val="4CD142FA"/>
    <w:multiLevelType w:val="hybridMultilevel"/>
    <w:tmpl w:val="1BE0A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755835"/>
    <w:multiLevelType w:val="hybridMultilevel"/>
    <w:tmpl w:val="D7C8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72D5E"/>
    <w:multiLevelType w:val="hybridMultilevel"/>
    <w:tmpl w:val="73D42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A0340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1521BD"/>
    <w:multiLevelType w:val="hybridMultilevel"/>
    <w:tmpl w:val="EAFE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916EEE"/>
    <w:multiLevelType w:val="hybridMultilevel"/>
    <w:tmpl w:val="C15A4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BE7791"/>
    <w:multiLevelType w:val="hybridMultilevel"/>
    <w:tmpl w:val="BE92998A"/>
    <w:lvl w:ilvl="0" w:tplc="BA62BABC">
      <w:start w:val="1"/>
      <w:numFmt w:val="bullet"/>
      <w:pStyle w:val="BulletedNotes"/>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2" w15:restartNumberingAfterBreak="0">
    <w:nsid w:val="7E265E6A"/>
    <w:multiLevelType w:val="hybridMultilevel"/>
    <w:tmpl w:val="B7FAA642"/>
    <w:lvl w:ilvl="0" w:tplc="40090001">
      <w:start w:val="1"/>
      <w:numFmt w:val="bullet"/>
      <w:lvlText w:val=""/>
      <w:lvlJc w:val="left"/>
      <w:pPr>
        <w:ind w:left="1152" w:hanging="360"/>
      </w:pPr>
      <w:rPr>
        <w:rFonts w:ascii="Symbol" w:hAnsi="Symbol" w:hint="default"/>
      </w:rPr>
    </w:lvl>
    <w:lvl w:ilvl="1" w:tplc="40090003">
      <w:start w:val="1"/>
      <w:numFmt w:val="bullet"/>
      <w:lvlText w:val="o"/>
      <w:lvlJc w:val="left"/>
      <w:pPr>
        <w:ind w:left="1872" w:hanging="360"/>
      </w:pPr>
      <w:rPr>
        <w:rFonts w:ascii="Courier New" w:hAnsi="Courier New" w:cs="Courier New" w:hint="default"/>
      </w:rPr>
    </w:lvl>
    <w:lvl w:ilvl="2" w:tplc="40090005">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abstractNumId w:val="1"/>
  </w:num>
  <w:num w:numId="2">
    <w:abstractNumId w:val="3"/>
  </w:num>
  <w:num w:numId="3">
    <w:abstractNumId w:val="5"/>
  </w:num>
  <w:num w:numId="4">
    <w:abstractNumId w:val="14"/>
  </w:num>
  <w:num w:numId="5">
    <w:abstractNumId w:val="21"/>
  </w:num>
  <w:num w:numId="6">
    <w:abstractNumId w:val="12"/>
  </w:num>
  <w:num w:numId="7">
    <w:abstractNumId w:val="11"/>
  </w:num>
  <w:num w:numId="8">
    <w:abstractNumId w:val="7"/>
  </w:num>
  <w:num w:numId="9">
    <w:abstractNumId w:val="6"/>
  </w:num>
  <w:num w:numId="10">
    <w:abstractNumId w:val="9"/>
  </w:num>
  <w:num w:numId="11">
    <w:abstractNumId w:val="22"/>
  </w:num>
  <w:num w:numId="12">
    <w:abstractNumId w:val="19"/>
  </w:num>
  <w:num w:numId="13">
    <w:abstractNumId w:val="0"/>
  </w:num>
  <w:num w:numId="14">
    <w:abstractNumId w:val="17"/>
  </w:num>
  <w:num w:numId="15">
    <w:abstractNumId w:val="20"/>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5"/>
  </w:num>
  <w:num w:numId="24">
    <w:abstractNumId w:val="5"/>
  </w:num>
  <w:num w:numId="25">
    <w:abstractNumId w:val="4"/>
  </w:num>
  <w:num w:numId="26">
    <w:abstractNumId w:val="5"/>
  </w:num>
  <w:num w:numId="27">
    <w:abstractNumId w:val="5"/>
  </w:num>
  <w:num w:numId="28">
    <w:abstractNumId w:val="5"/>
  </w:num>
  <w:num w:numId="29">
    <w:abstractNumId w:val="5"/>
  </w:num>
  <w:num w:numId="30">
    <w:abstractNumId w:val="5"/>
  </w:num>
  <w:num w:numId="31">
    <w:abstractNumId w:val="12"/>
  </w:num>
  <w:num w:numId="32">
    <w:abstractNumId w:val="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5"/>
  </w:num>
  <w:num w:numId="40">
    <w:abstractNumId w:val="10"/>
  </w:num>
  <w:num w:numId="41">
    <w:abstractNumId w:val="12"/>
  </w:num>
  <w:num w:numId="42">
    <w:abstractNumId w:val="13"/>
  </w:num>
  <w:num w:numId="43">
    <w:abstractNumId w:val="8"/>
  </w:num>
  <w:num w:numId="44">
    <w:abstractNumId w:val="16"/>
  </w:num>
  <w:num w:numId="45">
    <w:abstractNumId w:val="1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sha Gupta">
    <w15:presenceInfo w15:providerId="AD" w15:userId="S-1-5-21-1571273922-3424798544-508537592-124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08A"/>
    <w:rsid w:val="00003131"/>
    <w:rsid w:val="00011360"/>
    <w:rsid w:val="00012E81"/>
    <w:rsid w:val="000142A9"/>
    <w:rsid w:val="000164AC"/>
    <w:rsid w:val="000168B4"/>
    <w:rsid w:val="00021A68"/>
    <w:rsid w:val="00023BAF"/>
    <w:rsid w:val="00030A15"/>
    <w:rsid w:val="000328AB"/>
    <w:rsid w:val="00032A75"/>
    <w:rsid w:val="000411DC"/>
    <w:rsid w:val="00043B5D"/>
    <w:rsid w:val="0004485C"/>
    <w:rsid w:val="0004530D"/>
    <w:rsid w:val="00055C4B"/>
    <w:rsid w:val="00061069"/>
    <w:rsid w:val="000613F9"/>
    <w:rsid w:val="0006484B"/>
    <w:rsid w:val="00067FB2"/>
    <w:rsid w:val="00071D66"/>
    <w:rsid w:val="00077C08"/>
    <w:rsid w:val="00083EE4"/>
    <w:rsid w:val="00087FD4"/>
    <w:rsid w:val="00092BE8"/>
    <w:rsid w:val="000A10CF"/>
    <w:rsid w:val="000A2338"/>
    <w:rsid w:val="000A7129"/>
    <w:rsid w:val="000C37D0"/>
    <w:rsid w:val="000C3F4A"/>
    <w:rsid w:val="000D15CD"/>
    <w:rsid w:val="000D324A"/>
    <w:rsid w:val="000E06B7"/>
    <w:rsid w:val="000E2860"/>
    <w:rsid w:val="000E5C56"/>
    <w:rsid w:val="000E67B5"/>
    <w:rsid w:val="000F20D1"/>
    <w:rsid w:val="000F51E0"/>
    <w:rsid w:val="00101963"/>
    <w:rsid w:val="00101B9B"/>
    <w:rsid w:val="00103395"/>
    <w:rsid w:val="0010437D"/>
    <w:rsid w:val="00105B90"/>
    <w:rsid w:val="00106186"/>
    <w:rsid w:val="001072C8"/>
    <w:rsid w:val="00112A5F"/>
    <w:rsid w:val="001136E2"/>
    <w:rsid w:val="00113E88"/>
    <w:rsid w:val="00116DB0"/>
    <w:rsid w:val="00121826"/>
    <w:rsid w:val="0012269C"/>
    <w:rsid w:val="00124356"/>
    <w:rsid w:val="00126BE8"/>
    <w:rsid w:val="001324D5"/>
    <w:rsid w:val="00147400"/>
    <w:rsid w:val="00153FD9"/>
    <w:rsid w:val="00165F0A"/>
    <w:rsid w:val="00170A71"/>
    <w:rsid w:val="0017592F"/>
    <w:rsid w:val="00175A9F"/>
    <w:rsid w:val="0018227E"/>
    <w:rsid w:val="00183EC3"/>
    <w:rsid w:val="00190748"/>
    <w:rsid w:val="001922D9"/>
    <w:rsid w:val="00196DE9"/>
    <w:rsid w:val="001A01F0"/>
    <w:rsid w:val="001A6AD4"/>
    <w:rsid w:val="001A77BA"/>
    <w:rsid w:val="001B22C2"/>
    <w:rsid w:val="001B2992"/>
    <w:rsid w:val="001B7681"/>
    <w:rsid w:val="001B7E4B"/>
    <w:rsid w:val="001C36D7"/>
    <w:rsid w:val="001C3A63"/>
    <w:rsid w:val="001C3CA6"/>
    <w:rsid w:val="001C59FE"/>
    <w:rsid w:val="001D2EF2"/>
    <w:rsid w:val="001E0F31"/>
    <w:rsid w:val="001E2674"/>
    <w:rsid w:val="001F7B46"/>
    <w:rsid w:val="00201965"/>
    <w:rsid w:val="002142EE"/>
    <w:rsid w:val="00220916"/>
    <w:rsid w:val="00221DE0"/>
    <w:rsid w:val="002273C4"/>
    <w:rsid w:val="00233D44"/>
    <w:rsid w:val="002401D1"/>
    <w:rsid w:val="00240743"/>
    <w:rsid w:val="0025005F"/>
    <w:rsid w:val="00253BF3"/>
    <w:rsid w:val="002560C6"/>
    <w:rsid w:val="002606D3"/>
    <w:rsid w:val="00262E39"/>
    <w:rsid w:val="00265CF5"/>
    <w:rsid w:val="002752DD"/>
    <w:rsid w:val="00287F9A"/>
    <w:rsid w:val="00291195"/>
    <w:rsid w:val="002970A5"/>
    <w:rsid w:val="0029735C"/>
    <w:rsid w:val="002976F8"/>
    <w:rsid w:val="002A1872"/>
    <w:rsid w:val="002A62BB"/>
    <w:rsid w:val="002B07F5"/>
    <w:rsid w:val="002B75E5"/>
    <w:rsid w:val="002C118B"/>
    <w:rsid w:val="002C2688"/>
    <w:rsid w:val="002C3DBA"/>
    <w:rsid w:val="002C61BE"/>
    <w:rsid w:val="002C6CB6"/>
    <w:rsid w:val="002D1F37"/>
    <w:rsid w:val="002D7D5A"/>
    <w:rsid w:val="002D7F7B"/>
    <w:rsid w:val="002E20E0"/>
    <w:rsid w:val="002E2560"/>
    <w:rsid w:val="002E4C2C"/>
    <w:rsid w:val="00321704"/>
    <w:rsid w:val="00326437"/>
    <w:rsid w:val="00355F3E"/>
    <w:rsid w:val="00357FED"/>
    <w:rsid w:val="003730A2"/>
    <w:rsid w:val="003912CA"/>
    <w:rsid w:val="00392CF0"/>
    <w:rsid w:val="00393289"/>
    <w:rsid w:val="0039585D"/>
    <w:rsid w:val="003A28CB"/>
    <w:rsid w:val="003A42D8"/>
    <w:rsid w:val="003A6794"/>
    <w:rsid w:val="003B2B5D"/>
    <w:rsid w:val="003B3D9F"/>
    <w:rsid w:val="003C2885"/>
    <w:rsid w:val="003C7935"/>
    <w:rsid w:val="003C7ABA"/>
    <w:rsid w:val="003D2580"/>
    <w:rsid w:val="003D4609"/>
    <w:rsid w:val="003E0B17"/>
    <w:rsid w:val="003F13E6"/>
    <w:rsid w:val="003F2577"/>
    <w:rsid w:val="003F30E9"/>
    <w:rsid w:val="003F492A"/>
    <w:rsid w:val="003F52D4"/>
    <w:rsid w:val="00406C1C"/>
    <w:rsid w:val="00407CF0"/>
    <w:rsid w:val="00410CAA"/>
    <w:rsid w:val="00417CB6"/>
    <w:rsid w:val="0042623A"/>
    <w:rsid w:val="00427C34"/>
    <w:rsid w:val="00437435"/>
    <w:rsid w:val="00441BC4"/>
    <w:rsid w:val="00444E55"/>
    <w:rsid w:val="00451FBC"/>
    <w:rsid w:val="00454351"/>
    <w:rsid w:val="0045538F"/>
    <w:rsid w:val="00456848"/>
    <w:rsid w:val="0046226C"/>
    <w:rsid w:val="00464E01"/>
    <w:rsid w:val="00465008"/>
    <w:rsid w:val="00471006"/>
    <w:rsid w:val="00471BCB"/>
    <w:rsid w:val="00482439"/>
    <w:rsid w:val="004915F5"/>
    <w:rsid w:val="00493D02"/>
    <w:rsid w:val="00495D29"/>
    <w:rsid w:val="004976E1"/>
    <w:rsid w:val="004A05C6"/>
    <w:rsid w:val="004A194C"/>
    <w:rsid w:val="004A5C17"/>
    <w:rsid w:val="004B0926"/>
    <w:rsid w:val="004B1028"/>
    <w:rsid w:val="004B2E41"/>
    <w:rsid w:val="004B6B75"/>
    <w:rsid w:val="004B6EC8"/>
    <w:rsid w:val="004C75EC"/>
    <w:rsid w:val="004C7855"/>
    <w:rsid w:val="004D36A3"/>
    <w:rsid w:val="004D3DDD"/>
    <w:rsid w:val="004D53BF"/>
    <w:rsid w:val="004E5B31"/>
    <w:rsid w:val="004E7A9C"/>
    <w:rsid w:val="004F0638"/>
    <w:rsid w:val="004F34E3"/>
    <w:rsid w:val="00500197"/>
    <w:rsid w:val="00502AA5"/>
    <w:rsid w:val="0050678F"/>
    <w:rsid w:val="0050679F"/>
    <w:rsid w:val="00516B77"/>
    <w:rsid w:val="00531D2E"/>
    <w:rsid w:val="0053240C"/>
    <w:rsid w:val="00536B21"/>
    <w:rsid w:val="0054042F"/>
    <w:rsid w:val="00542C68"/>
    <w:rsid w:val="00543330"/>
    <w:rsid w:val="00544061"/>
    <w:rsid w:val="00552D21"/>
    <w:rsid w:val="00556F77"/>
    <w:rsid w:val="00561555"/>
    <w:rsid w:val="00564996"/>
    <w:rsid w:val="00565667"/>
    <w:rsid w:val="00565B50"/>
    <w:rsid w:val="00566AD0"/>
    <w:rsid w:val="00576EBC"/>
    <w:rsid w:val="00585DBD"/>
    <w:rsid w:val="00585F59"/>
    <w:rsid w:val="00586B2D"/>
    <w:rsid w:val="005962DC"/>
    <w:rsid w:val="00596A54"/>
    <w:rsid w:val="005971E4"/>
    <w:rsid w:val="005A5108"/>
    <w:rsid w:val="005B2863"/>
    <w:rsid w:val="005B2A22"/>
    <w:rsid w:val="005B3DA3"/>
    <w:rsid w:val="005B6304"/>
    <w:rsid w:val="005B68A0"/>
    <w:rsid w:val="005C2C6E"/>
    <w:rsid w:val="005C59D7"/>
    <w:rsid w:val="005C7BF6"/>
    <w:rsid w:val="005D69D1"/>
    <w:rsid w:val="005F03DC"/>
    <w:rsid w:val="005F2D8D"/>
    <w:rsid w:val="005F3939"/>
    <w:rsid w:val="005F65FE"/>
    <w:rsid w:val="005F6D5A"/>
    <w:rsid w:val="005F714E"/>
    <w:rsid w:val="00600A12"/>
    <w:rsid w:val="00612101"/>
    <w:rsid w:val="00613093"/>
    <w:rsid w:val="0061570C"/>
    <w:rsid w:val="0062372B"/>
    <w:rsid w:val="00624DD3"/>
    <w:rsid w:val="006406D2"/>
    <w:rsid w:val="00641B45"/>
    <w:rsid w:val="00641C20"/>
    <w:rsid w:val="006428FA"/>
    <w:rsid w:val="00644EE6"/>
    <w:rsid w:val="00647E3B"/>
    <w:rsid w:val="00654846"/>
    <w:rsid w:val="006552C1"/>
    <w:rsid w:val="00660551"/>
    <w:rsid w:val="006610D2"/>
    <w:rsid w:val="0066243C"/>
    <w:rsid w:val="006653E5"/>
    <w:rsid w:val="00671768"/>
    <w:rsid w:val="006730BF"/>
    <w:rsid w:val="006801C0"/>
    <w:rsid w:val="00682F1B"/>
    <w:rsid w:val="006862F8"/>
    <w:rsid w:val="00693D7D"/>
    <w:rsid w:val="00695B51"/>
    <w:rsid w:val="006A689D"/>
    <w:rsid w:val="006B575B"/>
    <w:rsid w:val="006B7BD5"/>
    <w:rsid w:val="006C1E54"/>
    <w:rsid w:val="006C33DE"/>
    <w:rsid w:val="006C5333"/>
    <w:rsid w:val="006C5529"/>
    <w:rsid w:val="006D03AE"/>
    <w:rsid w:val="006D50A9"/>
    <w:rsid w:val="006E440F"/>
    <w:rsid w:val="006E5215"/>
    <w:rsid w:val="006E7B37"/>
    <w:rsid w:val="006F6070"/>
    <w:rsid w:val="006F7607"/>
    <w:rsid w:val="0070204B"/>
    <w:rsid w:val="0070468D"/>
    <w:rsid w:val="00707834"/>
    <w:rsid w:val="0072368A"/>
    <w:rsid w:val="00723AB7"/>
    <w:rsid w:val="00730228"/>
    <w:rsid w:val="00733927"/>
    <w:rsid w:val="00734216"/>
    <w:rsid w:val="0073630F"/>
    <w:rsid w:val="007510C1"/>
    <w:rsid w:val="00751E7C"/>
    <w:rsid w:val="00755796"/>
    <w:rsid w:val="0076228D"/>
    <w:rsid w:val="00764460"/>
    <w:rsid w:val="00770CC2"/>
    <w:rsid w:val="0077434C"/>
    <w:rsid w:val="007805DC"/>
    <w:rsid w:val="00781798"/>
    <w:rsid w:val="00784780"/>
    <w:rsid w:val="00784B0A"/>
    <w:rsid w:val="007931AE"/>
    <w:rsid w:val="00797900"/>
    <w:rsid w:val="007A2801"/>
    <w:rsid w:val="007A527D"/>
    <w:rsid w:val="007B0CCD"/>
    <w:rsid w:val="007C02E1"/>
    <w:rsid w:val="007C2E7D"/>
    <w:rsid w:val="007C4E6A"/>
    <w:rsid w:val="007C604C"/>
    <w:rsid w:val="007C6A35"/>
    <w:rsid w:val="007D45C4"/>
    <w:rsid w:val="007E2051"/>
    <w:rsid w:val="007E2483"/>
    <w:rsid w:val="007E6BB4"/>
    <w:rsid w:val="007F11FD"/>
    <w:rsid w:val="007F3F75"/>
    <w:rsid w:val="007F5593"/>
    <w:rsid w:val="00802E8F"/>
    <w:rsid w:val="00806A87"/>
    <w:rsid w:val="0080777E"/>
    <w:rsid w:val="0081672D"/>
    <w:rsid w:val="00823563"/>
    <w:rsid w:val="00825714"/>
    <w:rsid w:val="0083274B"/>
    <w:rsid w:val="0083355B"/>
    <w:rsid w:val="00834273"/>
    <w:rsid w:val="00840F5A"/>
    <w:rsid w:val="0084296E"/>
    <w:rsid w:val="00843BF1"/>
    <w:rsid w:val="00845AA2"/>
    <w:rsid w:val="008475B6"/>
    <w:rsid w:val="00854D61"/>
    <w:rsid w:val="00856CC6"/>
    <w:rsid w:val="00862ACF"/>
    <w:rsid w:val="0087140D"/>
    <w:rsid w:val="008722E2"/>
    <w:rsid w:val="00876EB5"/>
    <w:rsid w:val="00887833"/>
    <w:rsid w:val="00894888"/>
    <w:rsid w:val="0089500A"/>
    <w:rsid w:val="008A1CE1"/>
    <w:rsid w:val="008A68CC"/>
    <w:rsid w:val="008B25AA"/>
    <w:rsid w:val="008B4D60"/>
    <w:rsid w:val="008B5414"/>
    <w:rsid w:val="008C5972"/>
    <w:rsid w:val="008D02AB"/>
    <w:rsid w:val="008D4001"/>
    <w:rsid w:val="008D463A"/>
    <w:rsid w:val="008D6828"/>
    <w:rsid w:val="008E0D6F"/>
    <w:rsid w:val="008E0DE6"/>
    <w:rsid w:val="008E3F1E"/>
    <w:rsid w:val="008F6C93"/>
    <w:rsid w:val="00901DB9"/>
    <w:rsid w:val="0090512A"/>
    <w:rsid w:val="0091002D"/>
    <w:rsid w:val="009110BB"/>
    <w:rsid w:val="00917FDD"/>
    <w:rsid w:val="00927A86"/>
    <w:rsid w:val="00934D2A"/>
    <w:rsid w:val="00937740"/>
    <w:rsid w:val="00943FC7"/>
    <w:rsid w:val="00950E0F"/>
    <w:rsid w:val="0095303E"/>
    <w:rsid w:val="00962302"/>
    <w:rsid w:val="009652B1"/>
    <w:rsid w:val="0097073F"/>
    <w:rsid w:val="0097516E"/>
    <w:rsid w:val="0098046A"/>
    <w:rsid w:val="00980D08"/>
    <w:rsid w:val="00984E1E"/>
    <w:rsid w:val="009861D4"/>
    <w:rsid w:val="00987D1C"/>
    <w:rsid w:val="009937AB"/>
    <w:rsid w:val="00994760"/>
    <w:rsid w:val="009A4C5D"/>
    <w:rsid w:val="009A5AAB"/>
    <w:rsid w:val="009B38E3"/>
    <w:rsid w:val="009C471D"/>
    <w:rsid w:val="009C4A04"/>
    <w:rsid w:val="009C5F56"/>
    <w:rsid w:val="009C649C"/>
    <w:rsid w:val="009C6D3E"/>
    <w:rsid w:val="009D2441"/>
    <w:rsid w:val="009D64FD"/>
    <w:rsid w:val="009D77CA"/>
    <w:rsid w:val="009F1A3C"/>
    <w:rsid w:val="009F4639"/>
    <w:rsid w:val="00A06D36"/>
    <w:rsid w:val="00A07A78"/>
    <w:rsid w:val="00A1221E"/>
    <w:rsid w:val="00A31879"/>
    <w:rsid w:val="00A40E6E"/>
    <w:rsid w:val="00A45CD5"/>
    <w:rsid w:val="00A4677E"/>
    <w:rsid w:val="00A46C82"/>
    <w:rsid w:val="00A5002B"/>
    <w:rsid w:val="00A52C79"/>
    <w:rsid w:val="00A60855"/>
    <w:rsid w:val="00A61BE1"/>
    <w:rsid w:val="00A67314"/>
    <w:rsid w:val="00A70A19"/>
    <w:rsid w:val="00A70C3B"/>
    <w:rsid w:val="00A7363A"/>
    <w:rsid w:val="00A77DD6"/>
    <w:rsid w:val="00A80213"/>
    <w:rsid w:val="00A82E35"/>
    <w:rsid w:val="00A834FE"/>
    <w:rsid w:val="00A835BF"/>
    <w:rsid w:val="00A84A0F"/>
    <w:rsid w:val="00A907BD"/>
    <w:rsid w:val="00AA0363"/>
    <w:rsid w:val="00AA2249"/>
    <w:rsid w:val="00AB209A"/>
    <w:rsid w:val="00AB7B2C"/>
    <w:rsid w:val="00AC0365"/>
    <w:rsid w:val="00AC0534"/>
    <w:rsid w:val="00AD1B82"/>
    <w:rsid w:val="00AD2855"/>
    <w:rsid w:val="00AD5DAC"/>
    <w:rsid w:val="00AE68FF"/>
    <w:rsid w:val="00AF2BC1"/>
    <w:rsid w:val="00AF700C"/>
    <w:rsid w:val="00AF74F6"/>
    <w:rsid w:val="00B062F7"/>
    <w:rsid w:val="00B078A1"/>
    <w:rsid w:val="00B1287E"/>
    <w:rsid w:val="00B16C9D"/>
    <w:rsid w:val="00B16E93"/>
    <w:rsid w:val="00B17544"/>
    <w:rsid w:val="00B17848"/>
    <w:rsid w:val="00B24B12"/>
    <w:rsid w:val="00B25898"/>
    <w:rsid w:val="00B26362"/>
    <w:rsid w:val="00B271C5"/>
    <w:rsid w:val="00B31309"/>
    <w:rsid w:val="00B31E1A"/>
    <w:rsid w:val="00B35AB5"/>
    <w:rsid w:val="00B41856"/>
    <w:rsid w:val="00B4226B"/>
    <w:rsid w:val="00B43E66"/>
    <w:rsid w:val="00B4560E"/>
    <w:rsid w:val="00B63F6A"/>
    <w:rsid w:val="00B6633C"/>
    <w:rsid w:val="00B66927"/>
    <w:rsid w:val="00B71B68"/>
    <w:rsid w:val="00B732B5"/>
    <w:rsid w:val="00B758BC"/>
    <w:rsid w:val="00B8049F"/>
    <w:rsid w:val="00B83CEE"/>
    <w:rsid w:val="00B85015"/>
    <w:rsid w:val="00B91AF2"/>
    <w:rsid w:val="00B92FE4"/>
    <w:rsid w:val="00B947F0"/>
    <w:rsid w:val="00BA0F16"/>
    <w:rsid w:val="00BA2268"/>
    <w:rsid w:val="00BA4D9E"/>
    <w:rsid w:val="00BB026F"/>
    <w:rsid w:val="00BB695C"/>
    <w:rsid w:val="00BC149C"/>
    <w:rsid w:val="00BC3192"/>
    <w:rsid w:val="00BD37CD"/>
    <w:rsid w:val="00BD4804"/>
    <w:rsid w:val="00BE04B6"/>
    <w:rsid w:val="00BE34F9"/>
    <w:rsid w:val="00BE3C4E"/>
    <w:rsid w:val="00BE498B"/>
    <w:rsid w:val="00BE6390"/>
    <w:rsid w:val="00BF658A"/>
    <w:rsid w:val="00BF7289"/>
    <w:rsid w:val="00BF7749"/>
    <w:rsid w:val="00C072F3"/>
    <w:rsid w:val="00C179BA"/>
    <w:rsid w:val="00C3108A"/>
    <w:rsid w:val="00C33046"/>
    <w:rsid w:val="00C336A1"/>
    <w:rsid w:val="00C33BEA"/>
    <w:rsid w:val="00C41248"/>
    <w:rsid w:val="00C47389"/>
    <w:rsid w:val="00C47C08"/>
    <w:rsid w:val="00C64315"/>
    <w:rsid w:val="00C64451"/>
    <w:rsid w:val="00C74BC8"/>
    <w:rsid w:val="00C77774"/>
    <w:rsid w:val="00C866BF"/>
    <w:rsid w:val="00C92F5B"/>
    <w:rsid w:val="00C930FB"/>
    <w:rsid w:val="00C96790"/>
    <w:rsid w:val="00CA7AFB"/>
    <w:rsid w:val="00CB6F8B"/>
    <w:rsid w:val="00CB719A"/>
    <w:rsid w:val="00CC0680"/>
    <w:rsid w:val="00CC3427"/>
    <w:rsid w:val="00CD6300"/>
    <w:rsid w:val="00CD7397"/>
    <w:rsid w:val="00CE0E08"/>
    <w:rsid w:val="00CE13A2"/>
    <w:rsid w:val="00CE57B4"/>
    <w:rsid w:val="00CF1B43"/>
    <w:rsid w:val="00CF306C"/>
    <w:rsid w:val="00CF4B32"/>
    <w:rsid w:val="00CF7C7B"/>
    <w:rsid w:val="00D00BCF"/>
    <w:rsid w:val="00D11BDA"/>
    <w:rsid w:val="00D122BC"/>
    <w:rsid w:val="00D130B5"/>
    <w:rsid w:val="00D147C2"/>
    <w:rsid w:val="00D20D43"/>
    <w:rsid w:val="00D2156F"/>
    <w:rsid w:val="00D3160A"/>
    <w:rsid w:val="00D33356"/>
    <w:rsid w:val="00D34641"/>
    <w:rsid w:val="00D3511D"/>
    <w:rsid w:val="00D3701E"/>
    <w:rsid w:val="00D57823"/>
    <w:rsid w:val="00D6170E"/>
    <w:rsid w:val="00D6371D"/>
    <w:rsid w:val="00D642B8"/>
    <w:rsid w:val="00D72F09"/>
    <w:rsid w:val="00D75EFC"/>
    <w:rsid w:val="00D83AFF"/>
    <w:rsid w:val="00D83E13"/>
    <w:rsid w:val="00D8775A"/>
    <w:rsid w:val="00DA0CF2"/>
    <w:rsid w:val="00DA4BE1"/>
    <w:rsid w:val="00DA695F"/>
    <w:rsid w:val="00DB1B50"/>
    <w:rsid w:val="00DB2681"/>
    <w:rsid w:val="00DB2839"/>
    <w:rsid w:val="00DB3177"/>
    <w:rsid w:val="00DB5953"/>
    <w:rsid w:val="00DB5F31"/>
    <w:rsid w:val="00DC107F"/>
    <w:rsid w:val="00DC126E"/>
    <w:rsid w:val="00DD1046"/>
    <w:rsid w:val="00DD4638"/>
    <w:rsid w:val="00DD5F94"/>
    <w:rsid w:val="00DE003E"/>
    <w:rsid w:val="00DE03D5"/>
    <w:rsid w:val="00DE6DED"/>
    <w:rsid w:val="00DF0A14"/>
    <w:rsid w:val="00DF0CFB"/>
    <w:rsid w:val="00DF3A70"/>
    <w:rsid w:val="00DF4097"/>
    <w:rsid w:val="00DF5BBA"/>
    <w:rsid w:val="00DF5CBD"/>
    <w:rsid w:val="00DF6C15"/>
    <w:rsid w:val="00E00EB6"/>
    <w:rsid w:val="00E020AE"/>
    <w:rsid w:val="00E11569"/>
    <w:rsid w:val="00E20A6D"/>
    <w:rsid w:val="00E23DCF"/>
    <w:rsid w:val="00E3785B"/>
    <w:rsid w:val="00E37CDD"/>
    <w:rsid w:val="00E41049"/>
    <w:rsid w:val="00E460C6"/>
    <w:rsid w:val="00E470E9"/>
    <w:rsid w:val="00E4780D"/>
    <w:rsid w:val="00E51DA2"/>
    <w:rsid w:val="00E51FC3"/>
    <w:rsid w:val="00E624F6"/>
    <w:rsid w:val="00E6596E"/>
    <w:rsid w:val="00E67E5D"/>
    <w:rsid w:val="00E70E2D"/>
    <w:rsid w:val="00E74F51"/>
    <w:rsid w:val="00E77E1B"/>
    <w:rsid w:val="00E8199E"/>
    <w:rsid w:val="00E83CCA"/>
    <w:rsid w:val="00E85D13"/>
    <w:rsid w:val="00EA1AE8"/>
    <w:rsid w:val="00EB038E"/>
    <w:rsid w:val="00EB375F"/>
    <w:rsid w:val="00EB6055"/>
    <w:rsid w:val="00EB7ABD"/>
    <w:rsid w:val="00ED29AE"/>
    <w:rsid w:val="00ED74A8"/>
    <w:rsid w:val="00ED7C71"/>
    <w:rsid w:val="00EE134F"/>
    <w:rsid w:val="00EE1C99"/>
    <w:rsid w:val="00EE5A4A"/>
    <w:rsid w:val="00EE5B1C"/>
    <w:rsid w:val="00EF32DB"/>
    <w:rsid w:val="00EF6AA3"/>
    <w:rsid w:val="00F02F90"/>
    <w:rsid w:val="00F03599"/>
    <w:rsid w:val="00F03845"/>
    <w:rsid w:val="00F10516"/>
    <w:rsid w:val="00F10EB1"/>
    <w:rsid w:val="00F12E00"/>
    <w:rsid w:val="00F15EF5"/>
    <w:rsid w:val="00F16CC2"/>
    <w:rsid w:val="00F20CFD"/>
    <w:rsid w:val="00F32D42"/>
    <w:rsid w:val="00F370A5"/>
    <w:rsid w:val="00F4196A"/>
    <w:rsid w:val="00F450CD"/>
    <w:rsid w:val="00F45132"/>
    <w:rsid w:val="00F50ABE"/>
    <w:rsid w:val="00F72A13"/>
    <w:rsid w:val="00F75DD7"/>
    <w:rsid w:val="00F764F6"/>
    <w:rsid w:val="00F76523"/>
    <w:rsid w:val="00F81006"/>
    <w:rsid w:val="00F82D8E"/>
    <w:rsid w:val="00F82ED5"/>
    <w:rsid w:val="00F95F8C"/>
    <w:rsid w:val="00F96361"/>
    <w:rsid w:val="00FA1458"/>
    <w:rsid w:val="00FA165E"/>
    <w:rsid w:val="00FB1D86"/>
    <w:rsid w:val="00FB4A7E"/>
    <w:rsid w:val="00FC1EFB"/>
    <w:rsid w:val="00FC2B5D"/>
    <w:rsid w:val="00FE5A27"/>
    <w:rsid w:val="00FF73D5"/>
    <w:rsid w:val="00FF7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390A0"/>
  <w15:docId w15:val="{0DD1934F-8716-4B77-BC39-60864AEB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7E3B"/>
  </w:style>
  <w:style w:type="paragraph" w:styleId="Heading1">
    <w:name w:val="heading 1"/>
    <w:next w:val="BodyText"/>
    <w:link w:val="Heading1Char"/>
    <w:uiPriority w:val="9"/>
    <w:qFormat/>
    <w:rsid w:val="00647E3B"/>
    <w:pPr>
      <w:keepNext/>
      <w:keepLines/>
      <w:pageBreakBefore/>
      <w:numPr>
        <w:numId w:val="6"/>
      </w:numPr>
      <w:spacing w:before="360" w:after="120" w:line="276" w:lineRule="auto"/>
      <w:outlineLvl w:val="0"/>
    </w:pPr>
    <w:rPr>
      <w:rFonts w:asciiTheme="majorHAnsi" w:eastAsiaTheme="majorEastAsia" w:hAnsiTheme="majorHAnsi" w:cs="Arial"/>
      <w:b/>
      <w:bCs/>
      <w:color w:val="833C0B" w:themeColor="accent2" w:themeShade="80"/>
      <w:sz w:val="32"/>
      <w:szCs w:val="28"/>
      <w:lang w:val="en-US" w:eastAsia="ja-JP"/>
    </w:rPr>
  </w:style>
  <w:style w:type="paragraph" w:styleId="Heading2">
    <w:name w:val="heading 2"/>
    <w:basedOn w:val="Heading1"/>
    <w:next w:val="BodyText"/>
    <w:link w:val="Heading2Char"/>
    <w:uiPriority w:val="9"/>
    <w:unhideWhenUsed/>
    <w:qFormat/>
    <w:rsid w:val="00647E3B"/>
    <w:pPr>
      <w:pageBreakBefore w:val="0"/>
      <w:numPr>
        <w:ilvl w:val="1"/>
      </w:numPr>
      <w:outlineLvl w:val="1"/>
    </w:pPr>
    <w:rPr>
      <w:bCs w:val="0"/>
      <w:sz w:val="28"/>
    </w:rPr>
  </w:style>
  <w:style w:type="paragraph" w:styleId="Heading3">
    <w:name w:val="heading 3"/>
    <w:basedOn w:val="Normal"/>
    <w:next w:val="BodyText"/>
    <w:link w:val="Heading3Char"/>
    <w:uiPriority w:val="9"/>
    <w:unhideWhenUsed/>
    <w:qFormat/>
    <w:rsid w:val="00647E3B"/>
    <w:pPr>
      <w:keepNext/>
      <w:keepLines/>
      <w:numPr>
        <w:ilvl w:val="2"/>
        <w:numId w:val="6"/>
      </w:numPr>
      <w:spacing w:before="320" w:after="120" w:line="276" w:lineRule="auto"/>
      <w:jc w:val="both"/>
      <w:outlineLvl w:val="2"/>
    </w:pPr>
    <w:rPr>
      <w:rFonts w:asciiTheme="majorHAnsi" w:eastAsiaTheme="majorEastAsia" w:hAnsiTheme="majorHAnsi" w:cs="Arial"/>
      <w:b/>
      <w:bCs/>
      <w:color w:val="833C0B" w:themeColor="accent2" w:themeShade="80"/>
      <w:sz w:val="24"/>
      <w:lang w:val="en-US" w:eastAsia="ja-JP"/>
    </w:rPr>
  </w:style>
  <w:style w:type="paragraph" w:styleId="Heading4">
    <w:name w:val="heading 4"/>
    <w:basedOn w:val="Normal"/>
    <w:next w:val="BodyText"/>
    <w:link w:val="Heading4Char"/>
    <w:uiPriority w:val="9"/>
    <w:unhideWhenUsed/>
    <w:qFormat/>
    <w:rsid w:val="00647E3B"/>
    <w:pPr>
      <w:keepNext/>
      <w:keepLines/>
      <w:numPr>
        <w:ilvl w:val="3"/>
        <w:numId w:val="6"/>
      </w:numPr>
      <w:spacing w:before="200" w:after="0" w:line="276" w:lineRule="auto"/>
      <w:outlineLvl w:val="3"/>
    </w:pPr>
    <w:rPr>
      <w:rFonts w:eastAsiaTheme="majorEastAsia" w:cstheme="majorBidi"/>
      <w:bCs/>
      <w:iCs/>
      <w:color w:val="387BBA"/>
    </w:rPr>
  </w:style>
  <w:style w:type="paragraph" w:styleId="Heading5">
    <w:name w:val="heading 5"/>
    <w:basedOn w:val="Normal"/>
    <w:next w:val="Normal"/>
    <w:link w:val="Heading5Char"/>
    <w:uiPriority w:val="9"/>
    <w:unhideWhenUsed/>
    <w:qFormat/>
    <w:rsid w:val="00647E3B"/>
    <w:pPr>
      <w:keepNext/>
      <w:keepLines/>
      <w:numPr>
        <w:ilvl w:val="4"/>
        <w:numId w:val="6"/>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07CF0"/>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eastAsia="en-IN"/>
    </w:rPr>
  </w:style>
  <w:style w:type="paragraph" w:styleId="Heading7">
    <w:name w:val="heading 7"/>
    <w:basedOn w:val="Normal"/>
    <w:next w:val="Normal"/>
    <w:link w:val="Heading7Char"/>
    <w:uiPriority w:val="9"/>
    <w:semiHidden/>
    <w:unhideWhenUsed/>
    <w:qFormat/>
    <w:rsid w:val="00407CF0"/>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eastAsia="en-IN"/>
    </w:rPr>
  </w:style>
  <w:style w:type="paragraph" w:styleId="Heading8">
    <w:name w:val="heading 8"/>
    <w:basedOn w:val="Normal"/>
    <w:next w:val="Normal"/>
    <w:link w:val="Heading8Char"/>
    <w:uiPriority w:val="9"/>
    <w:semiHidden/>
    <w:unhideWhenUsed/>
    <w:qFormat/>
    <w:rsid w:val="00407CF0"/>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eastAsia="en-IN"/>
    </w:rPr>
  </w:style>
  <w:style w:type="paragraph" w:styleId="Heading9">
    <w:name w:val="heading 9"/>
    <w:basedOn w:val="Normal"/>
    <w:next w:val="Normal"/>
    <w:link w:val="Heading9Char"/>
    <w:uiPriority w:val="9"/>
    <w:semiHidden/>
    <w:unhideWhenUsed/>
    <w:qFormat/>
    <w:rsid w:val="00407CF0"/>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E3B"/>
    <w:rPr>
      <w:color w:val="808080"/>
    </w:rPr>
  </w:style>
  <w:style w:type="paragraph" w:styleId="Title">
    <w:name w:val="Title"/>
    <w:basedOn w:val="Normal"/>
    <w:next w:val="Normal"/>
    <w:link w:val="TitleChar"/>
    <w:uiPriority w:val="10"/>
    <w:qFormat/>
    <w:rsid w:val="00647E3B"/>
    <w:pPr>
      <w:spacing w:after="0" w:line="240" w:lineRule="auto"/>
      <w:contextualSpacing/>
      <w:jc w:val="right"/>
    </w:pPr>
    <w:rPr>
      <w:rFonts w:asciiTheme="majorHAnsi" w:eastAsiaTheme="majorEastAsia" w:hAnsiTheme="majorHAnsi" w:cstheme="majorBidi"/>
      <w:color w:val="833C0B" w:themeColor="accent2" w:themeShade="80"/>
      <w:spacing w:val="-10"/>
      <w:kern w:val="28"/>
      <w:sz w:val="80"/>
      <w:szCs w:val="56"/>
    </w:rPr>
  </w:style>
  <w:style w:type="character" w:customStyle="1" w:styleId="TitleChar">
    <w:name w:val="Title Char"/>
    <w:basedOn w:val="DefaultParagraphFont"/>
    <w:link w:val="Title"/>
    <w:uiPriority w:val="10"/>
    <w:rsid w:val="00647E3B"/>
    <w:rPr>
      <w:rFonts w:asciiTheme="majorHAnsi" w:eastAsiaTheme="majorEastAsia" w:hAnsiTheme="majorHAnsi" w:cstheme="majorBidi"/>
      <w:color w:val="833C0B" w:themeColor="accent2" w:themeShade="80"/>
      <w:spacing w:val="-10"/>
      <w:kern w:val="28"/>
      <w:sz w:val="80"/>
      <w:szCs w:val="56"/>
    </w:rPr>
  </w:style>
  <w:style w:type="paragraph" w:styleId="NoSpacing">
    <w:name w:val="No Spacing"/>
    <w:link w:val="NoSpacingChar"/>
    <w:uiPriority w:val="1"/>
    <w:qFormat/>
    <w:rsid w:val="00647E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7E3B"/>
    <w:rPr>
      <w:rFonts w:eastAsiaTheme="minorEastAsia"/>
      <w:lang w:val="en-US"/>
    </w:rPr>
  </w:style>
  <w:style w:type="paragraph" w:styleId="BalloonText">
    <w:name w:val="Balloon Text"/>
    <w:basedOn w:val="Normal"/>
    <w:link w:val="BalloonTextChar"/>
    <w:uiPriority w:val="99"/>
    <w:semiHidden/>
    <w:unhideWhenUsed/>
    <w:rsid w:val="00647E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E3B"/>
    <w:rPr>
      <w:rFonts w:ascii="Segoe UI" w:hAnsi="Segoe UI" w:cs="Segoe UI"/>
      <w:sz w:val="18"/>
      <w:szCs w:val="18"/>
    </w:rPr>
  </w:style>
  <w:style w:type="paragraph" w:styleId="Header">
    <w:name w:val="header"/>
    <w:basedOn w:val="Normal"/>
    <w:link w:val="HeaderChar"/>
    <w:uiPriority w:val="99"/>
    <w:unhideWhenUsed/>
    <w:rsid w:val="00647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E3B"/>
  </w:style>
  <w:style w:type="paragraph" w:styleId="Footer">
    <w:name w:val="footer"/>
    <w:basedOn w:val="Normal"/>
    <w:link w:val="FooterChar"/>
    <w:uiPriority w:val="99"/>
    <w:unhideWhenUsed/>
    <w:rsid w:val="00647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E3B"/>
  </w:style>
  <w:style w:type="table" w:styleId="TableGrid">
    <w:name w:val="Table Grid"/>
    <w:basedOn w:val="TableNormal"/>
    <w:uiPriority w:val="59"/>
    <w:rsid w:val="00647E3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47E3B"/>
    <w:rPr>
      <w:rFonts w:asciiTheme="majorHAnsi" w:eastAsiaTheme="majorEastAsia" w:hAnsiTheme="majorHAnsi" w:cs="Arial"/>
      <w:b/>
      <w:bCs/>
      <w:color w:val="833C0B" w:themeColor="accent2" w:themeShade="80"/>
      <w:sz w:val="32"/>
      <w:szCs w:val="28"/>
      <w:lang w:val="en-US" w:eastAsia="ja-JP"/>
    </w:rPr>
  </w:style>
  <w:style w:type="paragraph" w:styleId="TOCHeading">
    <w:name w:val="TOC Heading"/>
    <w:basedOn w:val="Heading1"/>
    <w:next w:val="Normal"/>
    <w:uiPriority w:val="39"/>
    <w:unhideWhenUsed/>
    <w:qFormat/>
    <w:rsid w:val="00647E3B"/>
    <w:pPr>
      <w:numPr>
        <w:numId w:val="0"/>
      </w:numPr>
      <w:outlineLvl w:val="9"/>
    </w:pPr>
  </w:style>
  <w:style w:type="paragraph" w:styleId="TOC1">
    <w:name w:val="toc 1"/>
    <w:basedOn w:val="Normal"/>
    <w:next w:val="Normal"/>
    <w:autoRedefine/>
    <w:uiPriority w:val="39"/>
    <w:unhideWhenUsed/>
    <w:rsid w:val="00647E3B"/>
    <w:pPr>
      <w:spacing w:after="100"/>
    </w:pPr>
  </w:style>
  <w:style w:type="character" w:styleId="Hyperlink">
    <w:name w:val="Hyperlink"/>
    <w:basedOn w:val="DefaultParagraphFont"/>
    <w:uiPriority w:val="99"/>
    <w:unhideWhenUsed/>
    <w:rsid w:val="00647E3B"/>
    <w:rPr>
      <w:color w:val="0563C1" w:themeColor="hyperlink"/>
      <w:u w:val="single"/>
    </w:rPr>
  </w:style>
  <w:style w:type="paragraph" w:styleId="Subtitle">
    <w:name w:val="Subtitle"/>
    <w:basedOn w:val="Normal"/>
    <w:next w:val="Normal"/>
    <w:link w:val="SubtitleChar"/>
    <w:uiPriority w:val="11"/>
    <w:qFormat/>
    <w:rsid w:val="00647E3B"/>
    <w:pPr>
      <w:jc w:val="right"/>
    </w:pPr>
    <w:rPr>
      <w:b/>
      <w:color w:val="833C0B" w:themeColor="accent2" w:themeShade="80"/>
      <w:sz w:val="48"/>
      <w:szCs w:val="36"/>
    </w:rPr>
  </w:style>
  <w:style w:type="character" w:customStyle="1" w:styleId="SubtitleChar">
    <w:name w:val="Subtitle Char"/>
    <w:basedOn w:val="DefaultParagraphFont"/>
    <w:link w:val="Subtitle"/>
    <w:uiPriority w:val="11"/>
    <w:rsid w:val="00647E3B"/>
    <w:rPr>
      <w:b/>
      <w:color w:val="833C0B" w:themeColor="accent2" w:themeShade="80"/>
      <w:sz w:val="48"/>
      <w:szCs w:val="36"/>
    </w:rPr>
  </w:style>
  <w:style w:type="character" w:customStyle="1" w:styleId="Heading2Char">
    <w:name w:val="Heading 2 Char"/>
    <w:basedOn w:val="DefaultParagraphFont"/>
    <w:link w:val="Heading2"/>
    <w:uiPriority w:val="9"/>
    <w:rsid w:val="00647E3B"/>
    <w:rPr>
      <w:rFonts w:asciiTheme="majorHAnsi" w:eastAsiaTheme="majorEastAsia" w:hAnsiTheme="majorHAnsi" w:cs="Arial"/>
      <w:b/>
      <w:color w:val="833C0B" w:themeColor="accent2" w:themeShade="80"/>
      <w:sz w:val="28"/>
      <w:szCs w:val="28"/>
      <w:lang w:val="en-US" w:eastAsia="ja-JP"/>
    </w:rPr>
  </w:style>
  <w:style w:type="paragraph" w:styleId="ListParagraph">
    <w:name w:val="List Paragraph"/>
    <w:aliases w:val="List Bulletized,B1 paragraph"/>
    <w:basedOn w:val="Normal"/>
    <w:link w:val="ListParagraphChar"/>
    <w:uiPriority w:val="34"/>
    <w:qFormat/>
    <w:rsid w:val="00647E3B"/>
    <w:pPr>
      <w:spacing w:after="200" w:line="276" w:lineRule="auto"/>
      <w:ind w:left="720"/>
      <w:contextualSpacing/>
      <w:jc w:val="both"/>
    </w:pPr>
    <w:rPr>
      <w:lang w:val="en-US"/>
    </w:rPr>
  </w:style>
  <w:style w:type="table" w:customStyle="1" w:styleId="GridTable1Light-Accent11">
    <w:name w:val="Grid Table 1 Light - Accent 11"/>
    <w:basedOn w:val="TableNormal"/>
    <w:uiPriority w:val="46"/>
    <w:rsid w:val="00647E3B"/>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647E3B"/>
    <w:pPr>
      <w:spacing w:after="0" w:line="240" w:lineRule="auto"/>
      <w:jc w:val="both"/>
    </w:pPr>
    <w:rPr>
      <w:sz w:val="20"/>
      <w:szCs w:val="20"/>
      <w:lang w:val="en-US"/>
    </w:rPr>
  </w:style>
  <w:style w:type="character" w:customStyle="1" w:styleId="FootnoteTextChar">
    <w:name w:val="Footnote Text Char"/>
    <w:basedOn w:val="DefaultParagraphFont"/>
    <w:link w:val="FootnoteText"/>
    <w:uiPriority w:val="99"/>
    <w:semiHidden/>
    <w:rsid w:val="00647E3B"/>
    <w:rPr>
      <w:sz w:val="20"/>
      <w:szCs w:val="20"/>
      <w:lang w:val="en-US"/>
    </w:rPr>
  </w:style>
  <w:style w:type="character" w:styleId="FootnoteReference">
    <w:name w:val="footnote reference"/>
    <w:basedOn w:val="DefaultParagraphFont"/>
    <w:uiPriority w:val="99"/>
    <w:semiHidden/>
    <w:unhideWhenUsed/>
    <w:rsid w:val="00647E3B"/>
    <w:rPr>
      <w:vertAlign w:val="superscript"/>
    </w:rPr>
  </w:style>
  <w:style w:type="paragraph" w:styleId="Caption">
    <w:name w:val="caption"/>
    <w:basedOn w:val="Normal"/>
    <w:next w:val="Normal"/>
    <w:uiPriority w:val="35"/>
    <w:unhideWhenUsed/>
    <w:qFormat/>
    <w:rsid w:val="00647E3B"/>
    <w:pPr>
      <w:spacing w:after="200" w:line="240" w:lineRule="auto"/>
      <w:jc w:val="both"/>
    </w:pPr>
    <w:rPr>
      <w:i/>
      <w:iCs/>
      <w:color w:val="44546A" w:themeColor="text2"/>
      <w:sz w:val="18"/>
      <w:szCs w:val="18"/>
      <w:lang w:val="en-US"/>
    </w:rPr>
  </w:style>
  <w:style w:type="table" w:customStyle="1" w:styleId="PlainTable11">
    <w:name w:val="Plain Table 11"/>
    <w:basedOn w:val="TableNormal"/>
    <w:uiPriority w:val="41"/>
    <w:rsid w:val="00647E3B"/>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647E3B"/>
    <w:pPr>
      <w:spacing w:after="100"/>
      <w:ind w:left="220"/>
    </w:pPr>
  </w:style>
  <w:style w:type="paragraph" w:styleId="NormalWeb">
    <w:name w:val="Normal (Web)"/>
    <w:basedOn w:val="Normal"/>
    <w:uiPriority w:val="99"/>
    <w:semiHidden/>
    <w:unhideWhenUsed/>
    <w:rsid w:val="00647E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lockText">
    <w:name w:val="Block Text"/>
    <w:aliases w:val="Block Code Text"/>
    <w:basedOn w:val="Normal"/>
    <w:link w:val="BlockTextChar"/>
    <w:unhideWhenUsed/>
    <w:rsid w:val="00647E3B"/>
    <w:pPr>
      <w:pBdr>
        <w:top w:val="single" w:sz="2" w:space="12" w:color="FFFFFF"/>
        <w:bottom w:val="single" w:sz="2" w:space="12" w:color="FFFFFF"/>
      </w:pBdr>
      <w:shd w:val="clear" w:color="auto" w:fill="EEECE1"/>
      <w:tabs>
        <w:tab w:val="left" w:pos="993"/>
      </w:tabs>
      <w:spacing w:before="120" w:after="240" w:line="276" w:lineRule="auto"/>
      <w:ind w:left="992" w:right="567"/>
      <w:contextualSpacing/>
    </w:pPr>
    <w:rPr>
      <w:rFonts w:ascii="Courier New" w:eastAsiaTheme="minorEastAsia" w:hAnsi="Courier New" w:cs="Courier New"/>
      <w:iCs/>
      <w:color w:val="000000" w:themeColor="text1"/>
      <w:sz w:val="20"/>
      <w:lang w:val="en-US" w:eastAsia="ja-JP"/>
    </w:rPr>
  </w:style>
  <w:style w:type="paragraph" w:styleId="BodyText">
    <w:name w:val="Body Text"/>
    <w:link w:val="BodyTextChar"/>
    <w:uiPriority w:val="99"/>
    <w:unhideWhenUsed/>
    <w:rsid w:val="00647E3B"/>
    <w:pPr>
      <w:spacing w:after="120" w:line="276" w:lineRule="auto"/>
    </w:pPr>
  </w:style>
  <w:style w:type="character" w:customStyle="1" w:styleId="BodyTextChar">
    <w:name w:val="Body Text Char"/>
    <w:basedOn w:val="DefaultParagraphFont"/>
    <w:link w:val="BodyText"/>
    <w:uiPriority w:val="99"/>
    <w:rsid w:val="00647E3B"/>
  </w:style>
  <w:style w:type="paragraph" w:customStyle="1" w:styleId="BulletList1">
    <w:name w:val="Bullet List 1"/>
    <w:link w:val="BulletList1Char"/>
    <w:qFormat/>
    <w:rsid w:val="00647E3B"/>
    <w:pPr>
      <w:numPr>
        <w:numId w:val="3"/>
      </w:numPr>
      <w:spacing w:before="120" w:after="0" w:line="276" w:lineRule="auto"/>
    </w:pPr>
  </w:style>
  <w:style w:type="character" w:customStyle="1" w:styleId="BulletList1Char">
    <w:name w:val="Bullet List 1 Char"/>
    <w:basedOn w:val="DefaultParagraphFont"/>
    <w:link w:val="BulletList1"/>
    <w:rsid w:val="00647E3B"/>
  </w:style>
  <w:style w:type="paragraph" w:customStyle="1" w:styleId="BulletList2">
    <w:name w:val="Bullet List 2"/>
    <w:basedOn w:val="BulletList1"/>
    <w:link w:val="BulletList2Char"/>
    <w:qFormat/>
    <w:rsid w:val="00647E3B"/>
    <w:pPr>
      <w:numPr>
        <w:numId w:val="4"/>
      </w:numPr>
    </w:pPr>
  </w:style>
  <w:style w:type="character" w:customStyle="1" w:styleId="BulletList2Char">
    <w:name w:val="Bullet List 2 Char"/>
    <w:basedOn w:val="BulletList1Char"/>
    <w:link w:val="BulletList2"/>
    <w:rsid w:val="00647E3B"/>
  </w:style>
  <w:style w:type="paragraph" w:customStyle="1" w:styleId="BulletList3">
    <w:name w:val="Bullet List 3"/>
    <w:basedOn w:val="BulletList2"/>
    <w:link w:val="BulletList3Char"/>
    <w:qFormat/>
    <w:rsid w:val="00647E3B"/>
    <w:pPr>
      <w:numPr>
        <w:ilvl w:val="2"/>
      </w:numPr>
    </w:pPr>
  </w:style>
  <w:style w:type="character" w:customStyle="1" w:styleId="BulletList3Char">
    <w:name w:val="Bullet List 3 Char"/>
    <w:basedOn w:val="BulletList2Char"/>
    <w:link w:val="BulletList3"/>
    <w:rsid w:val="00647E3B"/>
  </w:style>
  <w:style w:type="paragraph" w:customStyle="1" w:styleId="BulletedNotes">
    <w:name w:val="Bulleted Notes"/>
    <w:basedOn w:val="Normal"/>
    <w:link w:val="BulletedNotesChar"/>
    <w:qFormat/>
    <w:rsid w:val="00647E3B"/>
    <w:pPr>
      <w:numPr>
        <w:numId w:val="5"/>
      </w:numPr>
      <w:shd w:val="clear" w:color="auto" w:fill="DEEAF6" w:themeFill="accent1" w:themeFillTint="33"/>
      <w:spacing w:after="120" w:line="276" w:lineRule="auto"/>
      <w:ind w:right="567"/>
    </w:pPr>
    <w:rPr>
      <w:lang w:val="en-US" w:eastAsia="ja-JP"/>
    </w:rPr>
  </w:style>
  <w:style w:type="character" w:customStyle="1" w:styleId="BulletedNotesChar">
    <w:name w:val="Bulleted Notes Char"/>
    <w:basedOn w:val="DefaultParagraphFont"/>
    <w:link w:val="BulletedNotes"/>
    <w:rsid w:val="00647E3B"/>
    <w:rPr>
      <w:shd w:val="clear" w:color="auto" w:fill="DEEAF6" w:themeFill="accent1" w:themeFillTint="33"/>
      <w:lang w:val="en-US" w:eastAsia="ja-JP"/>
    </w:rPr>
  </w:style>
  <w:style w:type="paragraph" w:customStyle="1" w:styleId="NoteText">
    <w:name w:val="Note Text"/>
    <w:link w:val="NoteTextChar"/>
    <w:uiPriority w:val="99"/>
    <w:rsid w:val="00647E3B"/>
    <w:pPr>
      <w:shd w:val="clear" w:color="auto" w:fill="DEEAF6" w:themeFill="accent1" w:themeFillTint="33"/>
      <w:autoSpaceDE w:val="0"/>
      <w:autoSpaceDN w:val="0"/>
      <w:adjustRightInd w:val="0"/>
      <w:spacing w:before="120" w:after="120" w:line="276" w:lineRule="auto"/>
      <w:ind w:left="567" w:right="567"/>
    </w:pPr>
    <w:rPr>
      <w:rFonts w:cs="Calibri"/>
      <w:szCs w:val="24"/>
      <w:lang w:val="x-none"/>
    </w:rPr>
  </w:style>
  <w:style w:type="character" w:customStyle="1" w:styleId="NoteTextChar">
    <w:name w:val="Note Text Char"/>
    <w:link w:val="NoteText"/>
    <w:uiPriority w:val="99"/>
    <w:rsid w:val="00647E3B"/>
    <w:rPr>
      <w:rFonts w:cs="Calibri"/>
      <w:szCs w:val="24"/>
      <w:shd w:val="clear" w:color="auto" w:fill="DEEAF6" w:themeFill="accent1" w:themeFillTint="33"/>
      <w:lang w:val="x-none"/>
    </w:rPr>
  </w:style>
  <w:style w:type="paragraph" w:customStyle="1" w:styleId="CautionText">
    <w:name w:val="Caution Text"/>
    <w:basedOn w:val="NoteText"/>
    <w:link w:val="CautionTextChar"/>
    <w:qFormat/>
    <w:rsid w:val="00647E3B"/>
    <w:pPr>
      <w:shd w:val="clear" w:color="auto" w:fill="F6E6E6"/>
    </w:pPr>
  </w:style>
  <w:style w:type="character" w:customStyle="1" w:styleId="CautionTextChar">
    <w:name w:val="Caution Text Char"/>
    <w:basedOn w:val="NoteTextChar"/>
    <w:link w:val="CautionText"/>
    <w:rsid w:val="00647E3B"/>
    <w:rPr>
      <w:rFonts w:cs="Calibri"/>
      <w:szCs w:val="24"/>
      <w:shd w:val="clear" w:color="auto" w:fill="F6E6E6"/>
      <w:lang w:val="x-none"/>
    </w:rPr>
  </w:style>
  <w:style w:type="paragraph" w:customStyle="1" w:styleId="CodeText">
    <w:name w:val="Code Text"/>
    <w:basedOn w:val="BodyText"/>
    <w:link w:val="CodeTextChar"/>
    <w:qFormat/>
    <w:rsid w:val="00647E3B"/>
    <w:pPr>
      <w:spacing w:before="240"/>
    </w:pPr>
    <w:rPr>
      <w:rFonts w:ascii="Courier New" w:hAnsi="Courier New" w:cs="Courier New"/>
      <w:sz w:val="20"/>
      <w:lang w:val="en-US" w:eastAsia="ja-JP"/>
    </w:rPr>
  </w:style>
  <w:style w:type="character" w:customStyle="1" w:styleId="CodeTextChar">
    <w:name w:val="Code Text Char"/>
    <w:basedOn w:val="BodyTextChar"/>
    <w:link w:val="CodeText"/>
    <w:rsid w:val="00647E3B"/>
    <w:rPr>
      <w:rFonts w:ascii="Courier New" w:hAnsi="Courier New" w:cs="Courier New"/>
      <w:sz w:val="20"/>
      <w:lang w:val="en-US" w:eastAsia="ja-JP"/>
    </w:rPr>
  </w:style>
  <w:style w:type="character" w:customStyle="1" w:styleId="Heading3Char">
    <w:name w:val="Heading 3 Char"/>
    <w:basedOn w:val="DefaultParagraphFont"/>
    <w:link w:val="Heading3"/>
    <w:uiPriority w:val="9"/>
    <w:rsid w:val="00647E3B"/>
    <w:rPr>
      <w:rFonts w:asciiTheme="majorHAnsi" w:eastAsiaTheme="majorEastAsia" w:hAnsiTheme="majorHAnsi" w:cs="Arial"/>
      <w:b/>
      <w:bCs/>
      <w:color w:val="833C0B" w:themeColor="accent2" w:themeShade="80"/>
      <w:sz w:val="24"/>
      <w:lang w:val="en-US" w:eastAsia="ja-JP"/>
    </w:rPr>
  </w:style>
  <w:style w:type="character" w:customStyle="1" w:styleId="Heading4Char">
    <w:name w:val="Heading 4 Char"/>
    <w:basedOn w:val="DefaultParagraphFont"/>
    <w:link w:val="Heading4"/>
    <w:uiPriority w:val="9"/>
    <w:rsid w:val="00647E3B"/>
    <w:rPr>
      <w:rFonts w:eastAsiaTheme="majorEastAsia" w:cstheme="majorBidi"/>
      <w:bCs/>
      <w:iCs/>
      <w:color w:val="387BBA"/>
    </w:rPr>
  </w:style>
  <w:style w:type="character" w:customStyle="1" w:styleId="Heading5Char">
    <w:name w:val="Heading 5 Char"/>
    <w:basedOn w:val="DefaultParagraphFont"/>
    <w:link w:val="Heading5"/>
    <w:uiPriority w:val="9"/>
    <w:rsid w:val="00647E3B"/>
    <w:rPr>
      <w:rFonts w:asciiTheme="majorHAnsi" w:eastAsiaTheme="majorEastAsia" w:hAnsiTheme="majorHAnsi" w:cstheme="majorBidi"/>
      <w:color w:val="1F4D78" w:themeColor="accent1" w:themeShade="7F"/>
    </w:rPr>
  </w:style>
  <w:style w:type="paragraph" w:customStyle="1" w:styleId="Numberinglist1">
    <w:name w:val="Numbering list 1"/>
    <w:basedOn w:val="BodyText"/>
    <w:link w:val="Numberinglist1Char"/>
    <w:qFormat/>
    <w:rsid w:val="00647E3B"/>
    <w:pPr>
      <w:numPr>
        <w:numId w:val="7"/>
      </w:numPr>
      <w:spacing w:before="120"/>
    </w:pPr>
    <w:rPr>
      <w:lang w:val="en-US" w:eastAsia="ja-JP"/>
    </w:rPr>
  </w:style>
  <w:style w:type="character" w:customStyle="1" w:styleId="Numberinglist1Char">
    <w:name w:val="Numbering list 1 Char"/>
    <w:basedOn w:val="BodyTextChar"/>
    <w:link w:val="Numberinglist1"/>
    <w:rsid w:val="00647E3B"/>
    <w:rPr>
      <w:lang w:val="en-US" w:eastAsia="ja-JP"/>
    </w:rPr>
  </w:style>
  <w:style w:type="paragraph" w:customStyle="1" w:styleId="Numberinglist2">
    <w:name w:val="Numbering list 2"/>
    <w:basedOn w:val="Numberinglist1"/>
    <w:link w:val="Numberinglist2Char"/>
    <w:qFormat/>
    <w:rsid w:val="00647E3B"/>
    <w:pPr>
      <w:numPr>
        <w:numId w:val="8"/>
      </w:numPr>
    </w:pPr>
  </w:style>
  <w:style w:type="character" w:customStyle="1" w:styleId="Numberinglist2Char">
    <w:name w:val="Numbering list 2 Char"/>
    <w:basedOn w:val="Numberinglist1Char"/>
    <w:link w:val="Numberinglist2"/>
    <w:rsid w:val="00647E3B"/>
    <w:rPr>
      <w:lang w:val="en-US" w:eastAsia="ja-JP"/>
    </w:rPr>
  </w:style>
  <w:style w:type="paragraph" w:customStyle="1" w:styleId="Numberinglist3">
    <w:name w:val="Numbering list 3"/>
    <w:basedOn w:val="Numberinglist2"/>
    <w:link w:val="Numberinglist3Char"/>
    <w:qFormat/>
    <w:rsid w:val="00647E3B"/>
    <w:pPr>
      <w:numPr>
        <w:ilvl w:val="1"/>
      </w:numPr>
      <w:spacing w:before="240"/>
      <w:jc w:val="both"/>
    </w:pPr>
  </w:style>
  <w:style w:type="character" w:customStyle="1" w:styleId="Numberinglist3Char">
    <w:name w:val="Numbering list 3 Char"/>
    <w:basedOn w:val="Numberinglist2Char"/>
    <w:link w:val="Numberinglist3"/>
    <w:rsid w:val="00647E3B"/>
    <w:rPr>
      <w:lang w:val="en-US" w:eastAsia="ja-JP"/>
    </w:rPr>
  </w:style>
  <w:style w:type="paragraph" w:customStyle="1" w:styleId="TableBlockText">
    <w:name w:val="Table Block Text"/>
    <w:basedOn w:val="BlockText"/>
    <w:link w:val="TableBlockTextChar"/>
    <w:qFormat/>
    <w:rsid w:val="00647E3B"/>
    <w:pPr>
      <w:tabs>
        <w:tab w:val="left" w:pos="0"/>
      </w:tabs>
      <w:spacing w:before="240"/>
      <w:ind w:left="57" w:right="170"/>
    </w:pPr>
    <w:rPr>
      <w:rFonts w:eastAsia="Times New Roman" w:cs="Times New Roman"/>
      <w:i/>
      <w:iCs w:val="0"/>
      <w:color w:val="auto"/>
      <w:sz w:val="18"/>
      <w:szCs w:val="20"/>
    </w:rPr>
  </w:style>
  <w:style w:type="character" w:customStyle="1" w:styleId="TableBlockTextChar">
    <w:name w:val="Table Block Text Char"/>
    <w:basedOn w:val="DefaultParagraphFont"/>
    <w:link w:val="TableBlockText"/>
    <w:rsid w:val="00647E3B"/>
    <w:rPr>
      <w:rFonts w:ascii="Courier New" w:eastAsia="Times New Roman" w:hAnsi="Courier New" w:cs="Times New Roman"/>
      <w:i/>
      <w:sz w:val="18"/>
      <w:szCs w:val="20"/>
      <w:shd w:val="clear" w:color="auto" w:fill="EEECE1"/>
      <w:lang w:val="en-US" w:eastAsia="ja-JP"/>
    </w:rPr>
  </w:style>
  <w:style w:type="paragraph" w:customStyle="1" w:styleId="TableText">
    <w:name w:val="Table Text"/>
    <w:link w:val="TableTextChar"/>
    <w:qFormat/>
    <w:rsid w:val="00647E3B"/>
    <w:pPr>
      <w:spacing w:before="120" w:after="120" w:line="276" w:lineRule="auto"/>
      <w:ind w:right="113"/>
    </w:pPr>
    <w:rPr>
      <w:bCs/>
      <w:lang w:val="en-US"/>
    </w:rPr>
  </w:style>
  <w:style w:type="character" w:customStyle="1" w:styleId="TableTextChar">
    <w:name w:val="Table Text Char"/>
    <w:basedOn w:val="DefaultParagraphFont"/>
    <w:link w:val="TableText"/>
    <w:rsid w:val="00647E3B"/>
    <w:rPr>
      <w:bCs/>
      <w:lang w:val="en-US"/>
    </w:rPr>
  </w:style>
  <w:style w:type="paragraph" w:customStyle="1" w:styleId="TableBullet">
    <w:name w:val="Table Bullet"/>
    <w:basedOn w:val="TableText"/>
    <w:qFormat/>
    <w:rsid w:val="00647E3B"/>
    <w:pPr>
      <w:numPr>
        <w:numId w:val="9"/>
      </w:numPr>
      <w:spacing w:after="60"/>
      <w:ind w:right="28"/>
    </w:pPr>
    <w:rPr>
      <w:rFonts w:eastAsia="Times New Roman" w:cs="Times New Roman"/>
      <w:noProof/>
      <w:szCs w:val="36"/>
    </w:rPr>
  </w:style>
  <w:style w:type="paragraph" w:customStyle="1" w:styleId="TableNoteText">
    <w:name w:val="Table Note Text"/>
    <w:basedOn w:val="Normal"/>
    <w:link w:val="TableNoteTextChar"/>
    <w:qFormat/>
    <w:rsid w:val="00647E3B"/>
    <w:pPr>
      <w:shd w:val="clear" w:color="auto" w:fill="D1E0F3"/>
      <w:spacing w:after="120" w:line="276" w:lineRule="auto"/>
    </w:pPr>
    <w:rPr>
      <w:lang w:val="en-US" w:eastAsia="ja-JP"/>
    </w:rPr>
  </w:style>
  <w:style w:type="character" w:customStyle="1" w:styleId="TableNoteTextChar">
    <w:name w:val="Table Note Text Char"/>
    <w:basedOn w:val="DefaultParagraphFont"/>
    <w:link w:val="TableNoteText"/>
    <w:rsid w:val="00647E3B"/>
    <w:rPr>
      <w:shd w:val="clear" w:color="auto" w:fill="D1E0F3"/>
      <w:lang w:val="en-US" w:eastAsia="ja-JP"/>
    </w:rPr>
  </w:style>
  <w:style w:type="paragraph" w:customStyle="1" w:styleId="TableCautionText">
    <w:name w:val="Table Caution Text"/>
    <w:basedOn w:val="TableNoteText"/>
    <w:link w:val="TableCautionTextChar"/>
    <w:qFormat/>
    <w:rsid w:val="00647E3B"/>
    <w:pPr>
      <w:shd w:val="clear" w:color="auto" w:fill="F6E6E6"/>
    </w:pPr>
  </w:style>
  <w:style w:type="character" w:customStyle="1" w:styleId="TableCautionTextChar">
    <w:name w:val="Table Caution Text Char"/>
    <w:basedOn w:val="TableNoteTextChar"/>
    <w:link w:val="TableCautionText"/>
    <w:rsid w:val="00647E3B"/>
    <w:rPr>
      <w:shd w:val="clear" w:color="auto" w:fill="F6E6E6"/>
      <w:lang w:val="en-US" w:eastAsia="ja-JP"/>
    </w:rPr>
  </w:style>
  <w:style w:type="paragraph" w:customStyle="1" w:styleId="TableHeader">
    <w:name w:val="Table Header"/>
    <w:basedOn w:val="Normal"/>
    <w:link w:val="TableHeaderChar"/>
    <w:qFormat/>
    <w:rsid w:val="00647E3B"/>
    <w:pPr>
      <w:spacing w:before="120" w:after="200" w:line="276" w:lineRule="auto"/>
      <w:ind w:left="113"/>
    </w:pPr>
    <w:rPr>
      <w:rFonts w:eastAsiaTheme="majorEastAsia" w:cstheme="majorBidi"/>
      <w:b/>
      <w:bCs/>
      <w:color w:val="833C0B" w:themeColor="accent2" w:themeShade="80"/>
      <w:szCs w:val="24"/>
    </w:rPr>
  </w:style>
  <w:style w:type="character" w:customStyle="1" w:styleId="TableHeaderChar">
    <w:name w:val="Table Header Char"/>
    <w:basedOn w:val="DefaultParagraphFont"/>
    <w:link w:val="TableHeader"/>
    <w:rsid w:val="00647E3B"/>
    <w:rPr>
      <w:rFonts w:eastAsiaTheme="majorEastAsia" w:cstheme="majorBidi"/>
      <w:b/>
      <w:bCs/>
      <w:color w:val="833C0B" w:themeColor="accent2" w:themeShade="80"/>
      <w:szCs w:val="24"/>
    </w:rPr>
  </w:style>
  <w:style w:type="paragraph" w:customStyle="1" w:styleId="AppendixTitle">
    <w:name w:val="Appendix Title"/>
    <w:basedOn w:val="Normal"/>
    <w:next w:val="BodyText"/>
    <w:link w:val="AppendixTitleChar"/>
    <w:qFormat/>
    <w:rsid w:val="00647E3B"/>
    <w:pPr>
      <w:pageBreakBefore/>
      <w:numPr>
        <w:numId w:val="2"/>
      </w:numPr>
      <w:tabs>
        <w:tab w:val="left" w:pos="-424"/>
        <w:tab w:val="left" w:pos="2160"/>
        <w:tab w:val="left" w:pos="5115"/>
      </w:tabs>
      <w:spacing w:before="360" w:after="120" w:line="360" w:lineRule="auto"/>
      <w:outlineLvl w:val="0"/>
    </w:pPr>
    <w:rPr>
      <w:rFonts w:asciiTheme="majorHAnsi" w:eastAsia="Times New Roman" w:hAnsiTheme="majorHAnsi" w:cs="Arial"/>
      <w:b/>
      <w:color w:val="833C0B" w:themeColor="accent2" w:themeShade="80"/>
      <w:kern w:val="32"/>
      <w:sz w:val="32"/>
      <w:szCs w:val="52"/>
      <w:lang w:val="en-US"/>
    </w:rPr>
  </w:style>
  <w:style w:type="character" w:customStyle="1" w:styleId="AppendixTitleChar">
    <w:name w:val="Appendix Title Char"/>
    <w:basedOn w:val="DefaultParagraphFont"/>
    <w:link w:val="AppendixTitle"/>
    <w:rsid w:val="00647E3B"/>
    <w:rPr>
      <w:rFonts w:asciiTheme="majorHAnsi" w:eastAsia="Times New Roman" w:hAnsiTheme="majorHAnsi" w:cs="Arial"/>
      <w:b/>
      <w:color w:val="833C0B" w:themeColor="accent2" w:themeShade="80"/>
      <w:kern w:val="32"/>
      <w:sz w:val="32"/>
      <w:szCs w:val="52"/>
      <w:lang w:val="en-US"/>
    </w:rPr>
  </w:style>
  <w:style w:type="paragraph" w:customStyle="1" w:styleId="AppendixHeading1">
    <w:name w:val="Appendix_Heading1"/>
    <w:basedOn w:val="Heading1"/>
    <w:next w:val="BodyText"/>
    <w:link w:val="AppendixHeading1Char"/>
    <w:autoRedefine/>
    <w:qFormat/>
    <w:rsid w:val="00647E3B"/>
    <w:pPr>
      <w:keepLines w:val="0"/>
      <w:pageBreakBefore w:val="0"/>
      <w:numPr>
        <w:ilvl w:val="1"/>
        <w:numId w:val="2"/>
      </w:numPr>
      <w:tabs>
        <w:tab w:val="left" w:pos="-424"/>
        <w:tab w:val="left" w:pos="5115"/>
      </w:tabs>
      <w:spacing w:line="360" w:lineRule="auto"/>
    </w:pPr>
    <w:rPr>
      <w:rFonts w:eastAsia="Times New Roman"/>
      <w:kern w:val="32"/>
      <w:sz w:val="28"/>
    </w:rPr>
  </w:style>
  <w:style w:type="character" w:customStyle="1" w:styleId="AppendixHeading1Char">
    <w:name w:val="Appendix_Heading1 Char"/>
    <w:basedOn w:val="Heading1Char"/>
    <w:link w:val="AppendixHeading1"/>
    <w:rsid w:val="00647E3B"/>
    <w:rPr>
      <w:rFonts w:asciiTheme="majorHAnsi" w:eastAsia="Times New Roman" w:hAnsiTheme="majorHAnsi" w:cs="Arial"/>
      <w:b/>
      <w:bCs/>
      <w:color w:val="833C0B" w:themeColor="accent2" w:themeShade="80"/>
      <w:kern w:val="32"/>
      <w:sz w:val="28"/>
      <w:szCs w:val="28"/>
      <w:lang w:val="en-US" w:eastAsia="ja-JP"/>
    </w:rPr>
  </w:style>
  <w:style w:type="paragraph" w:customStyle="1" w:styleId="AppendixHeading2">
    <w:name w:val="Appendix_Heading2"/>
    <w:basedOn w:val="Heading2"/>
    <w:next w:val="BodyText"/>
    <w:link w:val="AppendixHeading2Char"/>
    <w:qFormat/>
    <w:rsid w:val="00647E3B"/>
    <w:pPr>
      <w:keepLines w:val="0"/>
      <w:numPr>
        <w:ilvl w:val="2"/>
        <w:numId w:val="2"/>
      </w:numPr>
      <w:tabs>
        <w:tab w:val="left" w:pos="-424"/>
        <w:tab w:val="left" w:pos="5115"/>
      </w:tabs>
      <w:spacing w:line="360" w:lineRule="auto"/>
    </w:pPr>
    <w:rPr>
      <w:rFonts w:eastAsia="Times New Roman"/>
      <w:bCs/>
      <w:kern w:val="32"/>
    </w:rPr>
  </w:style>
  <w:style w:type="character" w:customStyle="1" w:styleId="AppendixHeading2Char">
    <w:name w:val="Appendix_Heading2 Char"/>
    <w:basedOn w:val="Heading2Char"/>
    <w:link w:val="AppendixHeading2"/>
    <w:rsid w:val="00647E3B"/>
    <w:rPr>
      <w:rFonts w:asciiTheme="majorHAnsi" w:eastAsia="Times New Roman" w:hAnsiTheme="majorHAnsi" w:cs="Arial"/>
      <w:b/>
      <w:bCs/>
      <w:color w:val="833C0B" w:themeColor="accent2" w:themeShade="80"/>
      <w:kern w:val="32"/>
      <w:sz w:val="28"/>
      <w:szCs w:val="28"/>
      <w:lang w:val="en-US" w:eastAsia="ja-JP"/>
    </w:rPr>
  </w:style>
  <w:style w:type="character" w:customStyle="1" w:styleId="apple-converted-space">
    <w:name w:val="apple-converted-space"/>
    <w:basedOn w:val="DefaultParagraphFont"/>
    <w:rsid w:val="00647E3B"/>
  </w:style>
  <w:style w:type="paragraph" w:styleId="TOC3">
    <w:name w:val="toc 3"/>
    <w:basedOn w:val="Normal"/>
    <w:next w:val="Normal"/>
    <w:autoRedefine/>
    <w:uiPriority w:val="39"/>
    <w:unhideWhenUsed/>
    <w:rsid w:val="00647E3B"/>
    <w:pPr>
      <w:tabs>
        <w:tab w:val="left" w:pos="1320"/>
        <w:tab w:val="right" w:leader="dot" w:pos="9736"/>
      </w:tabs>
      <w:spacing w:after="100"/>
      <w:ind w:left="440"/>
    </w:pPr>
  </w:style>
  <w:style w:type="character" w:customStyle="1" w:styleId="BlockTextChar">
    <w:name w:val="Block Text Char"/>
    <w:aliases w:val="Block Code Text Char"/>
    <w:basedOn w:val="CodeTextChar"/>
    <w:link w:val="BlockText"/>
    <w:rsid w:val="00647E3B"/>
    <w:rPr>
      <w:rFonts w:ascii="Courier New" w:eastAsiaTheme="minorEastAsia" w:hAnsi="Courier New" w:cs="Courier New"/>
      <w:iCs/>
      <w:color w:val="000000" w:themeColor="text1"/>
      <w:sz w:val="20"/>
      <w:shd w:val="clear" w:color="auto" w:fill="EEECE1"/>
      <w:lang w:val="en-US" w:eastAsia="ja-JP"/>
    </w:rPr>
  </w:style>
  <w:style w:type="paragraph" w:customStyle="1" w:styleId="GlossaryTerm">
    <w:name w:val="Glossary Term"/>
    <w:basedOn w:val="BodyText"/>
    <w:link w:val="GlossaryTermChar"/>
    <w:qFormat/>
    <w:rsid w:val="00647E3B"/>
    <w:rPr>
      <w:color w:val="833C0B" w:themeColor="accent2" w:themeShade="80"/>
      <w:lang w:val="en-US" w:eastAsia="ja-JP"/>
    </w:rPr>
  </w:style>
  <w:style w:type="character" w:customStyle="1" w:styleId="GlossaryTermChar">
    <w:name w:val="Glossary Term Char"/>
    <w:basedOn w:val="BodyTextChar"/>
    <w:link w:val="GlossaryTerm"/>
    <w:rsid w:val="00647E3B"/>
    <w:rPr>
      <w:color w:val="833C0B" w:themeColor="accent2" w:themeShade="80"/>
      <w:lang w:val="en-US" w:eastAsia="ja-JP"/>
    </w:rPr>
  </w:style>
  <w:style w:type="character" w:customStyle="1" w:styleId="Heading6Char">
    <w:name w:val="Heading 6 Char"/>
    <w:basedOn w:val="DefaultParagraphFont"/>
    <w:link w:val="Heading6"/>
    <w:uiPriority w:val="9"/>
    <w:semiHidden/>
    <w:rsid w:val="00407CF0"/>
    <w:rPr>
      <w:rFonts w:asciiTheme="majorHAnsi" w:eastAsiaTheme="majorEastAsia" w:hAnsiTheme="majorHAnsi" w:cstheme="majorBidi"/>
      <w:i/>
      <w:iCs/>
      <w:color w:val="1F4D78" w:themeColor="accent1" w:themeShade="7F"/>
      <w:lang w:eastAsia="en-IN"/>
    </w:rPr>
  </w:style>
  <w:style w:type="character" w:customStyle="1" w:styleId="Heading7Char">
    <w:name w:val="Heading 7 Char"/>
    <w:basedOn w:val="DefaultParagraphFont"/>
    <w:link w:val="Heading7"/>
    <w:uiPriority w:val="9"/>
    <w:semiHidden/>
    <w:rsid w:val="00407CF0"/>
    <w:rPr>
      <w:rFonts w:asciiTheme="majorHAnsi" w:eastAsiaTheme="majorEastAsia" w:hAnsiTheme="majorHAnsi" w:cstheme="majorBidi"/>
      <w:i/>
      <w:iCs/>
      <w:color w:val="404040" w:themeColor="text1" w:themeTint="BF"/>
      <w:lang w:eastAsia="en-IN"/>
    </w:rPr>
  </w:style>
  <w:style w:type="character" w:customStyle="1" w:styleId="Heading8Char">
    <w:name w:val="Heading 8 Char"/>
    <w:basedOn w:val="DefaultParagraphFont"/>
    <w:link w:val="Heading8"/>
    <w:uiPriority w:val="9"/>
    <w:semiHidden/>
    <w:rsid w:val="00407CF0"/>
    <w:rPr>
      <w:rFonts w:asciiTheme="majorHAnsi" w:eastAsiaTheme="majorEastAsia" w:hAnsiTheme="majorHAnsi" w:cstheme="majorBidi"/>
      <w:color w:val="404040" w:themeColor="text1" w:themeTint="BF"/>
      <w:sz w:val="20"/>
      <w:szCs w:val="20"/>
      <w:lang w:eastAsia="en-IN"/>
    </w:rPr>
  </w:style>
  <w:style w:type="character" w:customStyle="1" w:styleId="Heading9Char">
    <w:name w:val="Heading 9 Char"/>
    <w:basedOn w:val="DefaultParagraphFont"/>
    <w:link w:val="Heading9"/>
    <w:uiPriority w:val="9"/>
    <w:semiHidden/>
    <w:rsid w:val="00407CF0"/>
    <w:rPr>
      <w:rFonts w:asciiTheme="majorHAnsi" w:eastAsiaTheme="majorEastAsia" w:hAnsiTheme="majorHAnsi" w:cstheme="majorBidi"/>
      <w:i/>
      <w:iCs/>
      <w:color w:val="404040" w:themeColor="text1" w:themeTint="BF"/>
      <w:sz w:val="20"/>
      <w:szCs w:val="20"/>
      <w:lang w:eastAsia="en-IN"/>
    </w:rPr>
  </w:style>
  <w:style w:type="character" w:styleId="CommentReference">
    <w:name w:val="annotation reference"/>
    <w:basedOn w:val="DefaultParagraphFont"/>
    <w:uiPriority w:val="99"/>
    <w:semiHidden/>
    <w:unhideWhenUsed/>
    <w:rsid w:val="00854D61"/>
    <w:rPr>
      <w:sz w:val="16"/>
      <w:szCs w:val="16"/>
    </w:rPr>
  </w:style>
  <w:style w:type="paragraph" w:styleId="CommentText">
    <w:name w:val="annotation text"/>
    <w:basedOn w:val="Normal"/>
    <w:link w:val="CommentTextChar"/>
    <w:uiPriority w:val="99"/>
    <w:semiHidden/>
    <w:unhideWhenUsed/>
    <w:rsid w:val="00854D61"/>
    <w:pPr>
      <w:spacing w:line="240" w:lineRule="auto"/>
    </w:pPr>
    <w:rPr>
      <w:sz w:val="20"/>
      <w:szCs w:val="20"/>
    </w:rPr>
  </w:style>
  <w:style w:type="character" w:customStyle="1" w:styleId="CommentTextChar">
    <w:name w:val="Comment Text Char"/>
    <w:basedOn w:val="DefaultParagraphFont"/>
    <w:link w:val="CommentText"/>
    <w:uiPriority w:val="99"/>
    <w:semiHidden/>
    <w:rsid w:val="00854D61"/>
    <w:rPr>
      <w:sz w:val="20"/>
      <w:szCs w:val="20"/>
    </w:rPr>
  </w:style>
  <w:style w:type="paragraph" w:styleId="CommentSubject">
    <w:name w:val="annotation subject"/>
    <w:basedOn w:val="CommentText"/>
    <w:next w:val="CommentText"/>
    <w:link w:val="CommentSubjectChar"/>
    <w:uiPriority w:val="99"/>
    <w:semiHidden/>
    <w:unhideWhenUsed/>
    <w:rsid w:val="00854D61"/>
    <w:rPr>
      <w:b/>
      <w:bCs/>
    </w:rPr>
  </w:style>
  <w:style w:type="character" w:customStyle="1" w:styleId="CommentSubjectChar">
    <w:name w:val="Comment Subject Char"/>
    <w:basedOn w:val="CommentTextChar"/>
    <w:link w:val="CommentSubject"/>
    <w:uiPriority w:val="99"/>
    <w:semiHidden/>
    <w:rsid w:val="00854D61"/>
    <w:rPr>
      <w:b/>
      <w:bCs/>
      <w:sz w:val="20"/>
      <w:szCs w:val="20"/>
    </w:rPr>
  </w:style>
  <w:style w:type="paragraph" w:styleId="ListBullet4">
    <w:name w:val="List Bullet 4"/>
    <w:basedOn w:val="Normal"/>
    <w:uiPriority w:val="99"/>
    <w:semiHidden/>
    <w:unhideWhenUsed/>
    <w:rsid w:val="002142EE"/>
    <w:pPr>
      <w:numPr>
        <w:numId w:val="13"/>
      </w:numPr>
      <w:contextualSpacing/>
    </w:pPr>
  </w:style>
  <w:style w:type="character" w:customStyle="1" w:styleId="ListParagraphChar">
    <w:name w:val="List Paragraph Char"/>
    <w:aliases w:val="List Bulletized Char,B1 paragraph Char"/>
    <w:basedOn w:val="DefaultParagraphFont"/>
    <w:link w:val="ListParagraph"/>
    <w:uiPriority w:val="34"/>
    <w:locked/>
    <w:rsid w:val="000E2860"/>
    <w:rPr>
      <w:lang w:val="en-US"/>
    </w:rPr>
  </w:style>
  <w:style w:type="paragraph" w:styleId="Revision">
    <w:name w:val="Revision"/>
    <w:hidden/>
    <w:uiPriority w:val="99"/>
    <w:semiHidden/>
    <w:rsid w:val="002E20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91169">
      <w:bodyDiv w:val="1"/>
      <w:marLeft w:val="0"/>
      <w:marRight w:val="0"/>
      <w:marTop w:val="0"/>
      <w:marBottom w:val="0"/>
      <w:divBdr>
        <w:top w:val="none" w:sz="0" w:space="0" w:color="auto"/>
        <w:left w:val="none" w:sz="0" w:space="0" w:color="auto"/>
        <w:bottom w:val="none" w:sz="0" w:space="0" w:color="auto"/>
        <w:right w:val="none" w:sz="0" w:space="0" w:color="auto"/>
      </w:divBdr>
    </w:div>
    <w:div w:id="588539014">
      <w:bodyDiv w:val="1"/>
      <w:marLeft w:val="0"/>
      <w:marRight w:val="0"/>
      <w:marTop w:val="0"/>
      <w:marBottom w:val="0"/>
      <w:divBdr>
        <w:top w:val="none" w:sz="0" w:space="0" w:color="auto"/>
        <w:left w:val="none" w:sz="0" w:space="0" w:color="auto"/>
        <w:bottom w:val="none" w:sz="0" w:space="0" w:color="auto"/>
        <w:right w:val="none" w:sz="0" w:space="0" w:color="auto"/>
      </w:divBdr>
    </w:div>
    <w:div w:id="663360624">
      <w:bodyDiv w:val="1"/>
      <w:marLeft w:val="0"/>
      <w:marRight w:val="0"/>
      <w:marTop w:val="0"/>
      <w:marBottom w:val="0"/>
      <w:divBdr>
        <w:top w:val="none" w:sz="0" w:space="0" w:color="auto"/>
        <w:left w:val="none" w:sz="0" w:space="0" w:color="auto"/>
        <w:bottom w:val="none" w:sz="0" w:space="0" w:color="auto"/>
        <w:right w:val="none" w:sz="0" w:space="0" w:color="auto"/>
      </w:divBdr>
    </w:div>
    <w:div w:id="857546167">
      <w:bodyDiv w:val="1"/>
      <w:marLeft w:val="0"/>
      <w:marRight w:val="0"/>
      <w:marTop w:val="0"/>
      <w:marBottom w:val="0"/>
      <w:divBdr>
        <w:top w:val="none" w:sz="0" w:space="0" w:color="auto"/>
        <w:left w:val="none" w:sz="0" w:space="0" w:color="auto"/>
        <w:bottom w:val="none" w:sz="0" w:space="0" w:color="auto"/>
        <w:right w:val="none" w:sz="0" w:space="0" w:color="auto"/>
      </w:divBdr>
    </w:div>
    <w:div w:id="1039860745">
      <w:bodyDiv w:val="1"/>
      <w:marLeft w:val="0"/>
      <w:marRight w:val="0"/>
      <w:marTop w:val="0"/>
      <w:marBottom w:val="0"/>
      <w:divBdr>
        <w:top w:val="none" w:sz="0" w:space="0" w:color="auto"/>
        <w:left w:val="none" w:sz="0" w:space="0" w:color="auto"/>
        <w:bottom w:val="none" w:sz="0" w:space="0" w:color="auto"/>
        <w:right w:val="none" w:sz="0" w:space="0" w:color="auto"/>
      </w:divBdr>
    </w:div>
    <w:div w:id="1343435526">
      <w:bodyDiv w:val="1"/>
      <w:marLeft w:val="0"/>
      <w:marRight w:val="0"/>
      <w:marTop w:val="0"/>
      <w:marBottom w:val="0"/>
      <w:divBdr>
        <w:top w:val="none" w:sz="0" w:space="0" w:color="auto"/>
        <w:left w:val="none" w:sz="0" w:space="0" w:color="auto"/>
        <w:bottom w:val="none" w:sz="0" w:space="0" w:color="auto"/>
        <w:right w:val="none" w:sz="0" w:space="0" w:color="auto"/>
      </w:divBdr>
    </w:div>
    <w:div w:id="1510412614">
      <w:bodyDiv w:val="1"/>
      <w:marLeft w:val="0"/>
      <w:marRight w:val="0"/>
      <w:marTop w:val="0"/>
      <w:marBottom w:val="0"/>
      <w:divBdr>
        <w:top w:val="none" w:sz="0" w:space="0" w:color="auto"/>
        <w:left w:val="none" w:sz="0" w:space="0" w:color="auto"/>
        <w:bottom w:val="none" w:sz="0" w:space="0" w:color="auto"/>
        <w:right w:val="none" w:sz="0" w:space="0" w:color="auto"/>
      </w:divBdr>
    </w:div>
    <w:div w:id="1615674048">
      <w:bodyDiv w:val="1"/>
      <w:marLeft w:val="0"/>
      <w:marRight w:val="0"/>
      <w:marTop w:val="0"/>
      <w:marBottom w:val="0"/>
      <w:divBdr>
        <w:top w:val="none" w:sz="0" w:space="0" w:color="auto"/>
        <w:left w:val="none" w:sz="0" w:space="0" w:color="auto"/>
        <w:bottom w:val="none" w:sz="0" w:space="0" w:color="auto"/>
        <w:right w:val="none" w:sz="0" w:space="0" w:color="auto"/>
      </w:divBdr>
    </w:div>
    <w:div w:id="17157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image" Target="media/image15.png"/><Relationship Id="rId30"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hagupta01\Downloads\COE-Suggest-Series-Template-v1.1-HLD.dot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proposes a design for modernizing the application intake process, underwriting process, policy issue and policy maintenance process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F42DB8-DF4B-478F-B182-E973BC1B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COE-Suggest-Series-Template-v1.1-HLD.dotx.dotx</Template>
  <TotalTime>2662</TotalTime>
  <Pages>27</Pages>
  <Words>4807</Words>
  <Characters>27403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Electronic Insurance Policy</vt:lpstr>
    </vt:vector>
  </TitlesOfParts>
  <Company/>
  <LinksUpToDate>false</LinksUpToDate>
  <CharactersWithSpaces>32146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Insurance Policy</dc:title>
  <dc:subject>High Level Design Document</dc:subject>
  <dc:creator>Isha Gupta</dc:creator>
  <cp:lastModifiedBy>Isha Gupta</cp:lastModifiedBy>
  <cp:revision>227</cp:revision>
  <cp:lastPrinted>2016-05-05T05:51:00Z</cp:lastPrinted>
  <dcterms:created xsi:type="dcterms:W3CDTF">2017-05-01T05:33:00Z</dcterms:created>
  <dcterms:modified xsi:type="dcterms:W3CDTF">2017-05-19T09:40:00Z</dcterms:modified>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